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DEB" w:rsidRDefault="00B27DEB" w:rsidP="00B27DEB">
      <w:pPr>
        <w:pStyle w:val="1"/>
      </w:pPr>
      <w:r>
        <w:rPr>
          <w:rFonts w:hint="eastAsia"/>
        </w:rPr>
        <w:t>修改历史</w:t>
      </w:r>
    </w:p>
    <w:tbl>
      <w:tblPr>
        <w:tblStyle w:val="a4"/>
        <w:tblW w:w="0" w:type="auto"/>
        <w:tblLook w:val="04A0" w:firstRow="1" w:lastRow="0" w:firstColumn="1" w:lastColumn="0" w:noHBand="0" w:noVBand="1"/>
      </w:tblPr>
      <w:tblGrid>
        <w:gridCol w:w="2074"/>
        <w:gridCol w:w="2074"/>
        <w:gridCol w:w="2074"/>
        <w:gridCol w:w="2074"/>
      </w:tblGrid>
      <w:tr w:rsidR="00B27DEB" w:rsidTr="00B27DEB">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hint="eastAsia"/>
                <w:kern w:val="0"/>
                <w:sz w:val="20"/>
                <w:szCs w:val="20"/>
              </w:rPr>
              <w:t>修改人员</w:t>
            </w:r>
          </w:p>
        </w:tc>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hint="eastAsia"/>
                <w:kern w:val="0"/>
                <w:sz w:val="20"/>
                <w:szCs w:val="20"/>
              </w:rPr>
              <w:t>日期</w:t>
            </w:r>
          </w:p>
        </w:tc>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hint="eastAsia"/>
                <w:kern w:val="0"/>
                <w:sz w:val="20"/>
                <w:szCs w:val="20"/>
              </w:rPr>
              <w:t>修改原因</w:t>
            </w:r>
          </w:p>
        </w:tc>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hint="eastAsia"/>
                <w:kern w:val="0"/>
                <w:sz w:val="20"/>
                <w:szCs w:val="20"/>
              </w:rPr>
              <w:t>版本号</w:t>
            </w:r>
          </w:p>
        </w:tc>
      </w:tr>
      <w:tr w:rsidR="00B27DEB" w:rsidTr="00B27DEB">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hint="eastAsia"/>
                <w:kern w:val="0"/>
                <w:sz w:val="20"/>
                <w:szCs w:val="20"/>
              </w:rPr>
              <w:t>孙婧</w:t>
            </w:r>
          </w:p>
        </w:tc>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kern w:val="0"/>
                <w:sz w:val="20"/>
                <w:szCs w:val="20"/>
              </w:rPr>
              <w:t>2016.2.28</w:t>
            </w:r>
          </w:p>
        </w:tc>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hint="eastAsia"/>
                <w:kern w:val="0"/>
                <w:sz w:val="20"/>
                <w:szCs w:val="20"/>
              </w:rPr>
              <w:t>完成文档</w:t>
            </w:r>
          </w:p>
        </w:tc>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kern w:val="0"/>
                <w:sz w:val="20"/>
                <w:szCs w:val="20"/>
              </w:rPr>
              <w:t>V1.0</w:t>
            </w:r>
          </w:p>
        </w:tc>
      </w:tr>
      <w:tr w:rsidR="00050D0E" w:rsidTr="00B27DEB">
        <w:tc>
          <w:tcPr>
            <w:tcW w:w="2074" w:type="dxa"/>
            <w:tcBorders>
              <w:top w:val="single" w:sz="4" w:space="0" w:color="auto"/>
              <w:left w:val="single" w:sz="4" w:space="0" w:color="auto"/>
              <w:bottom w:val="single" w:sz="4" w:space="0" w:color="auto"/>
              <w:right w:val="single" w:sz="4" w:space="0" w:color="auto"/>
            </w:tcBorders>
          </w:tcPr>
          <w:p w:rsidR="00050D0E" w:rsidRDefault="00050D0E">
            <w:pPr>
              <w:rPr>
                <w:rFonts w:ascii="Times New Roman" w:eastAsia="宋体" w:hAnsi="Times New Roman"/>
                <w:kern w:val="0"/>
                <w:sz w:val="20"/>
                <w:szCs w:val="20"/>
              </w:rPr>
            </w:pPr>
            <w:r>
              <w:rPr>
                <w:rFonts w:ascii="Times New Roman" w:eastAsia="宋体" w:hAnsi="Times New Roman" w:hint="eastAsia"/>
                <w:kern w:val="0"/>
                <w:sz w:val="20"/>
                <w:szCs w:val="20"/>
              </w:rPr>
              <w:t>孙婧</w:t>
            </w:r>
          </w:p>
        </w:tc>
        <w:tc>
          <w:tcPr>
            <w:tcW w:w="2074" w:type="dxa"/>
            <w:tcBorders>
              <w:top w:val="single" w:sz="4" w:space="0" w:color="auto"/>
              <w:left w:val="single" w:sz="4" w:space="0" w:color="auto"/>
              <w:bottom w:val="single" w:sz="4" w:space="0" w:color="auto"/>
              <w:right w:val="single" w:sz="4" w:space="0" w:color="auto"/>
            </w:tcBorders>
          </w:tcPr>
          <w:p w:rsidR="00050D0E" w:rsidRDefault="00050D0E">
            <w:pPr>
              <w:rPr>
                <w:rFonts w:ascii="Times New Roman" w:eastAsia="宋体" w:hAnsi="Times New Roman"/>
                <w:kern w:val="0"/>
                <w:sz w:val="20"/>
                <w:szCs w:val="20"/>
              </w:rPr>
            </w:pPr>
            <w:r>
              <w:rPr>
                <w:rFonts w:ascii="Times New Roman" w:eastAsia="宋体" w:hAnsi="Times New Roman" w:hint="eastAsia"/>
                <w:kern w:val="0"/>
                <w:sz w:val="20"/>
                <w:szCs w:val="20"/>
              </w:rPr>
              <w:t>2016.2.29</w:t>
            </w:r>
          </w:p>
        </w:tc>
        <w:tc>
          <w:tcPr>
            <w:tcW w:w="2074" w:type="dxa"/>
            <w:tcBorders>
              <w:top w:val="single" w:sz="4" w:space="0" w:color="auto"/>
              <w:left w:val="single" w:sz="4" w:space="0" w:color="auto"/>
              <w:bottom w:val="single" w:sz="4" w:space="0" w:color="auto"/>
              <w:right w:val="single" w:sz="4" w:space="0" w:color="auto"/>
            </w:tcBorders>
          </w:tcPr>
          <w:p w:rsidR="00050D0E" w:rsidRDefault="00050D0E">
            <w:pPr>
              <w:rPr>
                <w:rFonts w:ascii="Times New Roman" w:eastAsia="宋体" w:hAnsi="Times New Roman"/>
                <w:kern w:val="0"/>
                <w:sz w:val="20"/>
                <w:szCs w:val="20"/>
              </w:rPr>
            </w:pPr>
            <w:r>
              <w:rPr>
                <w:rFonts w:ascii="Times New Roman" w:eastAsia="宋体" w:hAnsi="Times New Roman" w:hint="eastAsia"/>
                <w:kern w:val="0"/>
                <w:sz w:val="20"/>
                <w:szCs w:val="20"/>
              </w:rPr>
              <w:t>拼写及用词规范</w:t>
            </w:r>
          </w:p>
        </w:tc>
        <w:tc>
          <w:tcPr>
            <w:tcW w:w="2074" w:type="dxa"/>
            <w:tcBorders>
              <w:top w:val="single" w:sz="4" w:space="0" w:color="auto"/>
              <w:left w:val="single" w:sz="4" w:space="0" w:color="auto"/>
              <w:bottom w:val="single" w:sz="4" w:space="0" w:color="auto"/>
              <w:right w:val="single" w:sz="4" w:space="0" w:color="auto"/>
            </w:tcBorders>
          </w:tcPr>
          <w:p w:rsidR="00050D0E" w:rsidRDefault="00050D0E">
            <w:pPr>
              <w:rPr>
                <w:rFonts w:ascii="Times New Roman" w:eastAsia="宋体" w:hAnsi="Times New Roman"/>
                <w:kern w:val="0"/>
                <w:sz w:val="20"/>
                <w:szCs w:val="20"/>
              </w:rPr>
            </w:pPr>
            <w:r>
              <w:rPr>
                <w:rFonts w:ascii="Times New Roman" w:eastAsia="宋体" w:hAnsi="Times New Roman"/>
                <w:kern w:val="0"/>
                <w:sz w:val="20"/>
                <w:szCs w:val="20"/>
              </w:rPr>
              <w:t>V1.1</w:t>
            </w:r>
          </w:p>
        </w:tc>
      </w:tr>
      <w:tr w:rsidR="00B42247" w:rsidTr="00B27DEB">
        <w:trPr>
          <w:ins w:id="0" w:author="USER" w:date="2016-03-02T15:07:00Z"/>
        </w:trPr>
        <w:tc>
          <w:tcPr>
            <w:tcW w:w="2074" w:type="dxa"/>
            <w:tcBorders>
              <w:top w:val="single" w:sz="4" w:space="0" w:color="auto"/>
              <w:left w:val="single" w:sz="4" w:space="0" w:color="auto"/>
              <w:bottom w:val="single" w:sz="4" w:space="0" w:color="auto"/>
              <w:right w:val="single" w:sz="4" w:space="0" w:color="auto"/>
            </w:tcBorders>
          </w:tcPr>
          <w:p w:rsidR="00B42247" w:rsidRDefault="00B42247">
            <w:pPr>
              <w:rPr>
                <w:ins w:id="1" w:author="USER" w:date="2016-03-02T15:07:00Z"/>
                <w:rFonts w:ascii="Times New Roman" w:eastAsia="宋体" w:hAnsi="Times New Roman"/>
                <w:kern w:val="0"/>
                <w:sz w:val="20"/>
                <w:szCs w:val="20"/>
              </w:rPr>
            </w:pPr>
            <w:ins w:id="2" w:author="USER" w:date="2016-03-02T15:07:00Z">
              <w:r>
                <w:rPr>
                  <w:rFonts w:ascii="Times New Roman" w:eastAsia="宋体" w:hAnsi="Times New Roman" w:hint="eastAsia"/>
                  <w:kern w:val="0"/>
                  <w:sz w:val="20"/>
                  <w:szCs w:val="20"/>
                </w:rPr>
                <w:t>孙婧</w:t>
              </w:r>
            </w:ins>
          </w:p>
        </w:tc>
        <w:tc>
          <w:tcPr>
            <w:tcW w:w="2074" w:type="dxa"/>
            <w:tcBorders>
              <w:top w:val="single" w:sz="4" w:space="0" w:color="auto"/>
              <w:left w:val="single" w:sz="4" w:space="0" w:color="auto"/>
              <w:bottom w:val="single" w:sz="4" w:space="0" w:color="auto"/>
              <w:right w:val="single" w:sz="4" w:space="0" w:color="auto"/>
            </w:tcBorders>
          </w:tcPr>
          <w:p w:rsidR="00B42247" w:rsidRDefault="00B42247">
            <w:pPr>
              <w:rPr>
                <w:ins w:id="3" w:author="USER" w:date="2016-03-02T15:07:00Z"/>
                <w:rFonts w:ascii="Times New Roman" w:eastAsia="宋体" w:hAnsi="Times New Roman"/>
                <w:kern w:val="0"/>
                <w:sz w:val="20"/>
                <w:szCs w:val="20"/>
              </w:rPr>
            </w:pPr>
            <w:ins w:id="4" w:author="USER" w:date="2016-03-02T15:07:00Z">
              <w:r>
                <w:rPr>
                  <w:rFonts w:ascii="Times New Roman" w:eastAsia="宋体" w:hAnsi="Times New Roman" w:hint="eastAsia"/>
                  <w:kern w:val="0"/>
                  <w:sz w:val="20"/>
                  <w:szCs w:val="20"/>
                </w:rPr>
                <w:t>2016.3.2</w:t>
              </w:r>
            </w:ins>
          </w:p>
        </w:tc>
        <w:tc>
          <w:tcPr>
            <w:tcW w:w="2074" w:type="dxa"/>
            <w:tcBorders>
              <w:top w:val="single" w:sz="4" w:space="0" w:color="auto"/>
              <w:left w:val="single" w:sz="4" w:space="0" w:color="auto"/>
              <w:bottom w:val="single" w:sz="4" w:space="0" w:color="auto"/>
              <w:right w:val="single" w:sz="4" w:space="0" w:color="auto"/>
            </w:tcBorders>
          </w:tcPr>
          <w:p w:rsidR="00B42247" w:rsidRDefault="00B42247">
            <w:pPr>
              <w:rPr>
                <w:ins w:id="5" w:author="USER" w:date="2016-03-02T15:07:00Z"/>
                <w:rFonts w:ascii="Times New Roman" w:eastAsia="宋体" w:hAnsi="Times New Roman"/>
                <w:kern w:val="0"/>
                <w:sz w:val="20"/>
                <w:szCs w:val="20"/>
              </w:rPr>
            </w:pPr>
            <w:ins w:id="6" w:author="USER" w:date="2016-03-02T15:08:00Z">
              <w:r>
                <w:rPr>
                  <w:rFonts w:ascii="Times New Roman" w:eastAsia="宋体" w:hAnsi="Times New Roman" w:hint="eastAsia"/>
                  <w:kern w:val="0"/>
                  <w:sz w:val="20"/>
                  <w:szCs w:val="20"/>
                </w:rPr>
                <w:t>增加实时更新网络数据功能</w:t>
              </w:r>
            </w:ins>
          </w:p>
        </w:tc>
        <w:tc>
          <w:tcPr>
            <w:tcW w:w="2074" w:type="dxa"/>
            <w:tcBorders>
              <w:top w:val="single" w:sz="4" w:space="0" w:color="auto"/>
              <w:left w:val="single" w:sz="4" w:space="0" w:color="auto"/>
              <w:bottom w:val="single" w:sz="4" w:space="0" w:color="auto"/>
              <w:right w:val="single" w:sz="4" w:space="0" w:color="auto"/>
            </w:tcBorders>
          </w:tcPr>
          <w:p w:rsidR="00B42247" w:rsidRDefault="00B42247">
            <w:pPr>
              <w:rPr>
                <w:ins w:id="7" w:author="USER" w:date="2016-03-02T15:07:00Z"/>
                <w:rFonts w:ascii="Times New Roman" w:eastAsia="宋体" w:hAnsi="Times New Roman"/>
                <w:kern w:val="0"/>
                <w:sz w:val="20"/>
                <w:szCs w:val="20"/>
              </w:rPr>
            </w:pPr>
            <w:ins w:id="8" w:author="USER" w:date="2016-03-02T15:08:00Z">
              <w:r>
                <w:rPr>
                  <w:rFonts w:ascii="Times New Roman" w:eastAsia="宋体" w:hAnsi="Times New Roman"/>
                  <w:kern w:val="0"/>
                  <w:sz w:val="20"/>
                  <w:szCs w:val="20"/>
                </w:rPr>
                <w:t>V1.2</w:t>
              </w:r>
            </w:ins>
          </w:p>
        </w:tc>
      </w:tr>
      <w:tr w:rsidR="00CF2A5A" w:rsidTr="00B27DEB">
        <w:trPr>
          <w:ins w:id="9" w:author="USER" w:date="2016-03-10T19:35:00Z"/>
        </w:trPr>
        <w:tc>
          <w:tcPr>
            <w:tcW w:w="2074" w:type="dxa"/>
            <w:tcBorders>
              <w:top w:val="single" w:sz="4" w:space="0" w:color="auto"/>
              <w:left w:val="single" w:sz="4" w:space="0" w:color="auto"/>
              <w:bottom w:val="single" w:sz="4" w:space="0" w:color="auto"/>
              <w:right w:val="single" w:sz="4" w:space="0" w:color="auto"/>
            </w:tcBorders>
          </w:tcPr>
          <w:p w:rsidR="00CF2A5A" w:rsidRDefault="00CF2A5A">
            <w:pPr>
              <w:rPr>
                <w:ins w:id="10" w:author="USER" w:date="2016-03-10T19:35:00Z"/>
                <w:rFonts w:ascii="Times New Roman" w:eastAsia="宋体" w:hAnsi="Times New Roman" w:hint="eastAsia"/>
                <w:kern w:val="0"/>
                <w:sz w:val="20"/>
                <w:szCs w:val="20"/>
              </w:rPr>
            </w:pPr>
            <w:ins w:id="11" w:author="USER" w:date="2016-03-10T19:35:00Z">
              <w:r>
                <w:rPr>
                  <w:rFonts w:ascii="Times New Roman" w:eastAsia="宋体" w:hAnsi="Times New Roman" w:hint="eastAsia"/>
                  <w:kern w:val="0"/>
                  <w:sz w:val="20"/>
                  <w:szCs w:val="20"/>
                </w:rPr>
                <w:t>孙婧</w:t>
              </w:r>
            </w:ins>
          </w:p>
        </w:tc>
        <w:tc>
          <w:tcPr>
            <w:tcW w:w="2074" w:type="dxa"/>
            <w:tcBorders>
              <w:top w:val="single" w:sz="4" w:space="0" w:color="auto"/>
              <w:left w:val="single" w:sz="4" w:space="0" w:color="auto"/>
              <w:bottom w:val="single" w:sz="4" w:space="0" w:color="auto"/>
              <w:right w:val="single" w:sz="4" w:space="0" w:color="auto"/>
            </w:tcBorders>
          </w:tcPr>
          <w:p w:rsidR="00CF2A5A" w:rsidRDefault="00CF2A5A">
            <w:pPr>
              <w:rPr>
                <w:ins w:id="12" w:author="USER" w:date="2016-03-10T19:35:00Z"/>
                <w:rFonts w:ascii="Times New Roman" w:eastAsia="宋体" w:hAnsi="Times New Roman" w:hint="eastAsia"/>
                <w:kern w:val="0"/>
                <w:sz w:val="20"/>
                <w:szCs w:val="20"/>
              </w:rPr>
            </w:pPr>
            <w:ins w:id="13" w:author="USER" w:date="2016-03-10T19:35:00Z">
              <w:r>
                <w:rPr>
                  <w:rFonts w:ascii="Times New Roman" w:eastAsia="宋体" w:hAnsi="Times New Roman" w:hint="eastAsia"/>
                  <w:kern w:val="0"/>
                  <w:sz w:val="20"/>
                  <w:szCs w:val="20"/>
                </w:rPr>
                <w:t>2016.3.10</w:t>
              </w:r>
            </w:ins>
          </w:p>
        </w:tc>
        <w:tc>
          <w:tcPr>
            <w:tcW w:w="2074" w:type="dxa"/>
            <w:tcBorders>
              <w:top w:val="single" w:sz="4" w:space="0" w:color="auto"/>
              <w:left w:val="single" w:sz="4" w:space="0" w:color="auto"/>
              <w:bottom w:val="single" w:sz="4" w:space="0" w:color="auto"/>
              <w:right w:val="single" w:sz="4" w:space="0" w:color="auto"/>
            </w:tcBorders>
          </w:tcPr>
          <w:p w:rsidR="00CF2A5A" w:rsidRDefault="00CF2A5A">
            <w:pPr>
              <w:rPr>
                <w:ins w:id="14" w:author="USER" w:date="2016-03-10T19:35:00Z"/>
                <w:rFonts w:ascii="Times New Roman" w:eastAsia="宋体" w:hAnsi="Times New Roman" w:hint="eastAsia"/>
                <w:kern w:val="0"/>
                <w:sz w:val="20"/>
                <w:szCs w:val="20"/>
              </w:rPr>
            </w:pPr>
            <w:ins w:id="15" w:author="USER" w:date="2016-03-10T19:35:00Z">
              <w:r>
                <w:rPr>
                  <w:rFonts w:ascii="Times New Roman" w:eastAsia="宋体" w:hAnsi="Times New Roman" w:hint="eastAsia"/>
                  <w:kern w:val="0"/>
                  <w:sz w:val="20"/>
                  <w:szCs w:val="20"/>
                </w:rPr>
                <w:t>增加迭代二的</w:t>
              </w:r>
            </w:ins>
            <w:ins w:id="16" w:author="USER" w:date="2016-03-10T19:36:00Z">
              <w:r>
                <w:rPr>
                  <w:rFonts w:ascii="Times New Roman" w:eastAsia="宋体" w:hAnsi="Times New Roman" w:hint="eastAsia"/>
                  <w:kern w:val="0"/>
                  <w:sz w:val="20"/>
                  <w:szCs w:val="20"/>
                </w:rPr>
                <w:t>需求</w:t>
              </w:r>
            </w:ins>
          </w:p>
        </w:tc>
        <w:tc>
          <w:tcPr>
            <w:tcW w:w="2074" w:type="dxa"/>
            <w:tcBorders>
              <w:top w:val="single" w:sz="4" w:space="0" w:color="auto"/>
              <w:left w:val="single" w:sz="4" w:space="0" w:color="auto"/>
              <w:bottom w:val="single" w:sz="4" w:space="0" w:color="auto"/>
              <w:right w:val="single" w:sz="4" w:space="0" w:color="auto"/>
            </w:tcBorders>
          </w:tcPr>
          <w:p w:rsidR="00CF2A5A" w:rsidRDefault="00CF2A5A">
            <w:pPr>
              <w:rPr>
                <w:ins w:id="17" w:author="USER" w:date="2016-03-10T19:35:00Z"/>
                <w:rFonts w:ascii="Times New Roman" w:eastAsia="宋体" w:hAnsi="Times New Roman"/>
                <w:kern w:val="0"/>
                <w:sz w:val="20"/>
                <w:szCs w:val="20"/>
              </w:rPr>
            </w:pPr>
            <w:ins w:id="18" w:author="USER" w:date="2016-03-10T19:36:00Z">
              <w:r>
                <w:rPr>
                  <w:rFonts w:ascii="Times New Roman" w:eastAsia="宋体" w:hAnsi="Times New Roman" w:hint="eastAsia"/>
                  <w:kern w:val="0"/>
                  <w:sz w:val="20"/>
                  <w:szCs w:val="20"/>
                </w:rPr>
                <w:t>V1.3</w:t>
              </w:r>
            </w:ins>
          </w:p>
        </w:tc>
      </w:tr>
    </w:tbl>
    <w:p w:rsidR="00B27DEB" w:rsidRDefault="00B27DEB" w:rsidP="00B27DEB"/>
    <w:p w:rsidR="00B27DEB" w:rsidRDefault="00B27DEB" w:rsidP="00B27DEB">
      <w:pPr>
        <w:pStyle w:val="1"/>
      </w:pPr>
    </w:p>
    <w:p w:rsidR="00427810" w:rsidRDefault="00050D0E" w:rsidP="00EB1772">
      <w:pPr>
        <w:pStyle w:val="1"/>
        <w:ind w:firstLineChars="200" w:firstLine="883"/>
      </w:pPr>
      <w:r>
        <w:rPr>
          <w:rFonts w:hint="eastAsia"/>
        </w:rPr>
        <w:t>Git</w:t>
      </w:r>
      <w:r>
        <w:t>M</w:t>
      </w:r>
      <w:r w:rsidR="00EB1772">
        <w:rPr>
          <w:rFonts w:hint="eastAsia"/>
        </w:rPr>
        <w:t>ining</w:t>
      </w:r>
      <w:r w:rsidR="00EB1772">
        <w:t>软件需求规格说明文档</w:t>
      </w:r>
    </w:p>
    <w:p w:rsidR="00EB1772" w:rsidRDefault="00EB1772" w:rsidP="00EB1772">
      <w:pPr>
        <w:pStyle w:val="2"/>
        <w:numPr>
          <w:ilvl w:val="0"/>
          <w:numId w:val="1"/>
        </w:numPr>
      </w:pPr>
      <w:r>
        <w:rPr>
          <w:rFonts w:hint="eastAsia"/>
        </w:rPr>
        <w:t>引言</w:t>
      </w:r>
    </w:p>
    <w:p w:rsidR="00EB1772" w:rsidRDefault="00EB1772" w:rsidP="00EB1772">
      <w:r>
        <w:rPr>
          <w:rFonts w:hint="eastAsia"/>
        </w:rPr>
        <w:t>1.1</w:t>
      </w:r>
      <w:r>
        <w:rPr>
          <w:rFonts w:hint="eastAsia"/>
        </w:rPr>
        <w:t>目的</w:t>
      </w:r>
    </w:p>
    <w:p w:rsidR="00EB1772" w:rsidRDefault="00EB1772" w:rsidP="00EB1772">
      <w:pPr>
        <w:ind w:firstLine="420"/>
      </w:pPr>
      <w:r>
        <w:rPr>
          <w:rFonts w:hint="eastAsia"/>
        </w:rPr>
        <w:t>本文档描述了</w:t>
      </w:r>
      <w:r w:rsidR="00050D0E">
        <w:rPr>
          <w:rFonts w:hint="eastAsia"/>
        </w:rPr>
        <w:t>GitM</w:t>
      </w:r>
      <w:r>
        <w:rPr>
          <w:rFonts w:hint="eastAsia"/>
        </w:rPr>
        <w:t>ining</w:t>
      </w:r>
      <w:r>
        <w:rPr>
          <w:rFonts w:hint="eastAsia"/>
        </w:rPr>
        <w:t>软件系统的相关功能需求和非功能需求。开发小组的软件实现和验证都以此文档为依据。</w:t>
      </w:r>
    </w:p>
    <w:p w:rsidR="00EB1772" w:rsidRDefault="00EB1772" w:rsidP="00EB1772">
      <w:r>
        <w:rPr>
          <w:rFonts w:hint="eastAsia"/>
        </w:rPr>
        <w:t>1.2</w:t>
      </w:r>
      <w:r>
        <w:rPr>
          <w:rFonts w:hint="eastAsia"/>
        </w:rPr>
        <w:t>范围</w:t>
      </w:r>
    </w:p>
    <w:p w:rsidR="00EB1772" w:rsidRDefault="00050D0E" w:rsidP="005E1FA1">
      <w:pPr>
        <w:ind w:firstLine="420"/>
      </w:pPr>
      <w:r>
        <w:rPr>
          <w:rFonts w:hint="eastAsia"/>
        </w:rPr>
        <w:t>GitM</w:t>
      </w:r>
      <w:r w:rsidR="00EB1772">
        <w:rPr>
          <w:rFonts w:hint="eastAsia"/>
        </w:rPr>
        <w:t>ining</w:t>
      </w:r>
      <w:r w:rsidR="00EB1772">
        <w:rPr>
          <w:rFonts w:hint="eastAsia"/>
        </w:rPr>
        <w:t>系统的目标是通过对</w:t>
      </w:r>
      <w:r w:rsidR="00EB1772">
        <w:rPr>
          <w:rFonts w:hint="eastAsia"/>
        </w:rPr>
        <w:t xml:space="preserve">github </w:t>
      </w:r>
      <w:r w:rsidR="00EB1772">
        <w:rPr>
          <w:rFonts w:hint="eastAsia"/>
        </w:rPr>
        <w:t>网站项目和用户数据</w:t>
      </w:r>
      <w:r w:rsidR="005E1FA1">
        <w:rPr>
          <w:rFonts w:hint="eastAsia"/>
        </w:rPr>
        <w:t>的</w:t>
      </w:r>
      <w:r w:rsidR="00EB1772">
        <w:rPr>
          <w:rFonts w:hint="eastAsia"/>
        </w:rPr>
        <w:t>分析展示，</w:t>
      </w:r>
      <w:r w:rsidR="005E1FA1">
        <w:rPr>
          <w:rFonts w:hint="eastAsia"/>
        </w:rPr>
        <w:t>来帮助广大编程爱好者方便快捷的找到自己感兴趣的项目，并了解相关项目的一些基本信息。</w:t>
      </w:r>
    </w:p>
    <w:p w:rsidR="005E1FA1" w:rsidRDefault="005E1FA1" w:rsidP="005E1FA1">
      <w:pPr>
        <w:pStyle w:val="2"/>
        <w:numPr>
          <w:ilvl w:val="0"/>
          <w:numId w:val="1"/>
        </w:numPr>
      </w:pPr>
      <w:r>
        <w:rPr>
          <w:rFonts w:hint="eastAsia"/>
        </w:rPr>
        <w:t>总体描述</w:t>
      </w:r>
    </w:p>
    <w:p w:rsidR="005E1FA1" w:rsidRPr="00914E14" w:rsidRDefault="005E1FA1" w:rsidP="005E1FA1">
      <w:pPr>
        <w:pStyle w:val="a3"/>
        <w:ind w:left="360" w:firstLineChars="0" w:firstLine="0"/>
        <w:rPr>
          <w:b/>
        </w:rPr>
      </w:pPr>
      <w:r w:rsidRPr="00914E14">
        <w:rPr>
          <w:rFonts w:hint="eastAsia"/>
          <w:b/>
        </w:rPr>
        <w:t>2.1</w:t>
      </w:r>
      <w:r w:rsidR="00050D0E">
        <w:rPr>
          <w:rFonts w:hint="eastAsia"/>
          <w:b/>
        </w:rPr>
        <w:t>软件</w:t>
      </w:r>
      <w:r w:rsidRPr="00914E14">
        <w:rPr>
          <w:rFonts w:hint="eastAsia"/>
          <w:b/>
        </w:rPr>
        <w:t>前景</w:t>
      </w:r>
    </w:p>
    <w:p w:rsidR="005E1FA1" w:rsidRDefault="005E1FA1" w:rsidP="005E1FA1">
      <w:pPr>
        <w:pStyle w:val="a3"/>
        <w:ind w:left="360" w:firstLineChars="0" w:firstLine="0"/>
      </w:pPr>
      <w:r>
        <w:rPr>
          <w:rFonts w:hint="eastAsia"/>
        </w:rPr>
        <w:t xml:space="preserve"> </w:t>
      </w:r>
      <w:r>
        <w:t xml:space="preserve"> </w:t>
      </w:r>
      <w:r w:rsidR="00914E14">
        <w:t xml:space="preserve">  </w:t>
      </w:r>
      <w:r>
        <w:t>2.1.1</w:t>
      </w:r>
      <w:r>
        <w:t>背景</w:t>
      </w:r>
    </w:p>
    <w:p w:rsidR="005E1FA1" w:rsidRDefault="005E1FA1" w:rsidP="005E1FA1">
      <w:pPr>
        <w:pStyle w:val="a3"/>
        <w:ind w:left="360" w:firstLineChars="0" w:firstLine="0"/>
      </w:pPr>
      <w:r>
        <w:rPr>
          <w:rFonts w:hint="eastAsia"/>
        </w:rPr>
        <w:t xml:space="preserve">  </w:t>
      </w:r>
      <w:r w:rsidR="00914E14">
        <w:t xml:space="preserve">  </w:t>
      </w:r>
      <w:r>
        <w:rPr>
          <w:rFonts w:hint="eastAsia"/>
        </w:rPr>
        <w:t>越来越多的编程爱好者通过</w:t>
      </w:r>
      <w:r>
        <w:rPr>
          <w:rFonts w:hint="eastAsia"/>
        </w:rPr>
        <w:t>github</w:t>
      </w:r>
      <w:r>
        <w:rPr>
          <w:rFonts w:hint="eastAsia"/>
        </w:rPr>
        <w:t>网站来进行软件项目的开发，许多编程爱好者希望能够更方便更迅速的在</w:t>
      </w:r>
      <w:r>
        <w:rPr>
          <w:rFonts w:hint="eastAsia"/>
        </w:rPr>
        <w:t>git</w:t>
      </w:r>
      <w:r>
        <w:t>hub</w:t>
      </w:r>
      <w:r>
        <w:t>网站上找到自己感兴趣的项目</w:t>
      </w:r>
      <w:r>
        <w:rPr>
          <w:rFonts w:hint="eastAsia"/>
        </w:rPr>
        <w:t>。所以我们开发了</w:t>
      </w:r>
      <w:r w:rsidR="00050D0E">
        <w:rPr>
          <w:rFonts w:hint="eastAsia"/>
        </w:rPr>
        <w:t>GitM</w:t>
      </w:r>
      <w:r>
        <w:rPr>
          <w:rFonts w:hint="eastAsia"/>
        </w:rPr>
        <w:t>ining</w:t>
      </w:r>
      <w:r>
        <w:rPr>
          <w:rFonts w:hint="eastAsia"/>
        </w:rPr>
        <w:t>系统</w:t>
      </w:r>
      <w:r w:rsidR="00914E14">
        <w:rPr>
          <w:rFonts w:hint="eastAsia"/>
        </w:rPr>
        <w:t>，</w:t>
      </w:r>
      <w:r>
        <w:rPr>
          <w:rFonts w:hint="eastAsia"/>
        </w:rPr>
        <w:t>帮助广大编程爱好者查找</w:t>
      </w:r>
      <w:r>
        <w:rPr>
          <w:rFonts w:hint="eastAsia"/>
        </w:rPr>
        <w:t>github</w:t>
      </w:r>
      <w:r>
        <w:rPr>
          <w:rFonts w:hint="eastAsia"/>
        </w:rPr>
        <w:t>网站上相关项目和项目所有者的基本信息以及</w:t>
      </w:r>
      <w:r w:rsidR="00914E14">
        <w:rPr>
          <w:rFonts w:hint="eastAsia"/>
        </w:rPr>
        <w:t>对</w:t>
      </w:r>
      <w:r>
        <w:rPr>
          <w:rFonts w:hint="eastAsia"/>
        </w:rPr>
        <w:t>相关数据的分析</w:t>
      </w:r>
      <w:r w:rsidR="00914E14">
        <w:rPr>
          <w:rFonts w:hint="eastAsia"/>
        </w:rPr>
        <w:t>结果，以此找到自己感兴趣的项目。</w:t>
      </w:r>
    </w:p>
    <w:p w:rsidR="00914E14" w:rsidRDefault="00914E14" w:rsidP="00914E14">
      <w:pPr>
        <w:pStyle w:val="a3"/>
        <w:ind w:left="360" w:firstLineChars="0"/>
      </w:pPr>
      <w:r>
        <w:rPr>
          <w:rFonts w:hint="eastAsia"/>
        </w:rPr>
        <w:t>2.1.2</w:t>
      </w:r>
      <w:r>
        <w:rPr>
          <w:rFonts w:hint="eastAsia"/>
        </w:rPr>
        <w:t>业务需求</w:t>
      </w:r>
    </w:p>
    <w:p w:rsidR="00914E14" w:rsidRDefault="00914E14" w:rsidP="00914E14">
      <w:pPr>
        <w:pStyle w:val="a3"/>
        <w:ind w:left="360" w:firstLineChars="0"/>
      </w:pPr>
      <w:r>
        <w:t>BR1</w:t>
      </w:r>
      <w:r>
        <w:rPr>
          <w:rFonts w:hint="eastAsia"/>
        </w:rPr>
        <w:t>：系统使用</w:t>
      </w:r>
      <w:r>
        <w:rPr>
          <w:rFonts w:hint="eastAsia"/>
        </w:rPr>
        <w:t>1</w:t>
      </w:r>
      <w:r>
        <w:rPr>
          <w:rFonts w:hint="eastAsia"/>
        </w:rPr>
        <w:t>个月后，用户量保持增加的趋势。</w:t>
      </w:r>
    </w:p>
    <w:p w:rsidR="00B42247" w:rsidRDefault="00914E14" w:rsidP="00B42247">
      <w:pPr>
        <w:pStyle w:val="a3"/>
        <w:ind w:left="360" w:firstLineChars="0"/>
      </w:pPr>
      <w:r>
        <w:rPr>
          <w:rFonts w:hint="eastAsia"/>
        </w:rPr>
        <w:t>BR2</w:t>
      </w:r>
      <w:r>
        <w:rPr>
          <w:rFonts w:hint="eastAsia"/>
        </w:rPr>
        <w:t>：系统使用</w:t>
      </w:r>
      <w:r>
        <w:rPr>
          <w:rFonts w:hint="eastAsia"/>
        </w:rPr>
        <w:t>1</w:t>
      </w:r>
      <w:r>
        <w:rPr>
          <w:rFonts w:hint="eastAsia"/>
        </w:rPr>
        <w:t>个月后，</w:t>
      </w:r>
      <w:ins w:id="19" w:author="USER" w:date="2016-02-29T20:43:00Z">
        <w:r w:rsidR="00814BB6">
          <w:t>80</w:t>
        </w:r>
        <w:r w:rsidR="00814BB6">
          <w:rPr>
            <w:rFonts w:hint="eastAsia"/>
          </w:rPr>
          <w:t>%</w:t>
        </w:r>
        <w:r w:rsidR="00814BB6">
          <w:rPr>
            <w:rFonts w:hint="eastAsia"/>
          </w:rPr>
          <w:t>以上</w:t>
        </w:r>
      </w:ins>
      <w:del w:id="20" w:author="USER" w:date="2016-02-29T20:43:00Z">
        <w:r w:rsidR="00814BB6" w:rsidDel="00814BB6">
          <w:rPr>
            <w:rFonts w:hint="eastAsia"/>
          </w:rPr>
          <w:delText>大多数</w:delText>
        </w:r>
      </w:del>
      <w:r>
        <w:rPr>
          <w:rFonts w:hint="eastAsia"/>
        </w:rPr>
        <w:t>编程爱好者能顺利找到感兴趣的项目。</w:t>
      </w:r>
    </w:p>
    <w:p w:rsidR="00914E14" w:rsidRDefault="00914E14" w:rsidP="00914E14">
      <w:pPr>
        <w:ind w:firstLine="420"/>
        <w:rPr>
          <w:b/>
        </w:rPr>
      </w:pPr>
      <w:r w:rsidRPr="00914E14">
        <w:rPr>
          <w:rFonts w:hint="eastAsia"/>
          <w:b/>
        </w:rPr>
        <w:t>2.2</w:t>
      </w:r>
      <w:r w:rsidR="00050D0E">
        <w:rPr>
          <w:rFonts w:hint="eastAsia"/>
          <w:b/>
        </w:rPr>
        <w:t>软件</w:t>
      </w:r>
      <w:r w:rsidRPr="00914E14">
        <w:rPr>
          <w:rFonts w:hint="eastAsia"/>
          <w:b/>
        </w:rPr>
        <w:t>功能</w:t>
      </w:r>
    </w:p>
    <w:p w:rsidR="00914E14" w:rsidRDefault="00914E14" w:rsidP="00914E14">
      <w:pPr>
        <w:ind w:firstLine="420"/>
      </w:pPr>
      <w:r>
        <w:t>SF1</w:t>
      </w:r>
      <w:r>
        <w:rPr>
          <w:rFonts w:hint="eastAsia"/>
        </w:rPr>
        <w:t>：</w:t>
      </w:r>
      <w:r>
        <w:t>提供项目和用户搜索</w:t>
      </w:r>
      <w:r w:rsidR="00FD46B4">
        <w:rPr>
          <w:rFonts w:hint="eastAsia"/>
        </w:rPr>
        <w:t>、</w:t>
      </w:r>
      <w:r>
        <w:t>排序功能</w:t>
      </w:r>
      <w:r w:rsidR="00FD46B4">
        <w:rPr>
          <w:rFonts w:hint="eastAsia"/>
        </w:rPr>
        <w:t>。</w:t>
      </w:r>
    </w:p>
    <w:p w:rsidR="00FD46B4" w:rsidRDefault="00FD46B4" w:rsidP="00914E14">
      <w:pPr>
        <w:ind w:firstLine="420"/>
      </w:pPr>
      <w:r>
        <w:rPr>
          <w:rFonts w:hint="eastAsia"/>
        </w:rPr>
        <w:t>SF2</w:t>
      </w:r>
      <w:r>
        <w:rPr>
          <w:rFonts w:hint="eastAsia"/>
        </w:rPr>
        <w:t>：提供单个项目和单个用户基本信息展示功能。</w:t>
      </w:r>
    </w:p>
    <w:p w:rsidR="00CF2A5A" w:rsidRDefault="00B42247" w:rsidP="00914E14">
      <w:pPr>
        <w:ind w:firstLine="420"/>
        <w:rPr>
          <w:ins w:id="21" w:author="USER" w:date="2016-03-10T19:38:00Z"/>
        </w:rPr>
      </w:pPr>
      <w:r>
        <w:lastRenderedPageBreak/>
        <w:t>SF3</w:t>
      </w:r>
      <w:r>
        <w:rPr>
          <w:rFonts w:hint="eastAsia"/>
        </w:rPr>
        <w:t>：用户需要时，软件可以向用户提供实时更新</w:t>
      </w:r>
      <w:r>
        <w:rPr>
          <w:rFonts w:hint="eastAsia"/>
        </w:rPr>
        <w:t>github</w:t>
      </w:r>
      <w:r>
        <w:rPr>
          <w:rFonts w:hint="eastAsia"/>
        </w:rPr>
        <w:t>网站上项目和项目所有者的信息的功能。</w:t>
      </w:r>
    </w:p>
    <w:p w:rsidR="00CF2A5A" w:rsidRDefault="00CF2A5A" w:rsidP="00914E14">
      <w:pPr>
        <w:ind w:firstLine="420"/>
        <w:rPr>
          <w:ins w:id="22" w:author="USER" w:date="2016-03-10T19:44:00Z"/>
          <w:rFonts w:ascii="Nyala" w:hAnsi="Nyala" w:cs="Nyala" w:hint="eastAsia"/>
        </w:rPr>
      </w:pPr>
      <w:ins w:id="23" w:author="USER" w:date="2016-03-10T19:38:00Z">
        <w:r>
          <w:rPr>
            <w:rFonts w:hint="eastAsia"/>
          </w:rPr>
          <w:t>SF4</w:t>
        </w:r>
        <w:r>
          <w:rPr>
            <w:rFonts w:hint="eastAsia"/>
          </w:rPr>
          <w:t>：</w:t>
        </w:r>
      </w:ins>
      <w:ins w:id="24" w:author="USER" w:date="2016-03-10T19:41:00Z">
        <w:r>
          <w:rPr>
            <w:rFonts w:ascii="Nyala" w:hAnsi="Nyala" w:cs="Nyala"/>
          </w:rPr>
          <w:t>提供单个项目</w:t>
        </w:r>
        <w:r>
          <w:rPr>
            <w:rFonts w:ascii="Nyala" w:hAnsi="Nyala" w:cs="Nyala"/>
          </w:rPr>
          <w:t>contributers,issue,commit</w:t>
        </w:r>
      </w:ins>
      <w:ins w:id="25" w:author="USER" w:date="2016-03-10T19:43:00Z">
        <w:r>
          <w:rPr>
            <w:rFonts w:ascii="Nyala" w:hAnsi="Nyala" w:cs="Nyala"/>
          </w:rPr>
          <w:t>和</w:t>
        </w:r>
        <w:r>
          <w:rPr>
            <w:rFonts w:ascii="Nyala" w:hAnsi="Nyala" w:cs="Nyala" w:hint="eastAsia"/>
          </w:rPr>
          <w:t>pull request</w:t>
        </w:r>
        <w:r>
          <w:rPr>
            <w:rFonts w:ascii="Nyala" w:hAnsi="Nyala" w:cs="Nyala" w:hint="eastAsia"/>
          </w:rPr>
          <w:t>的信息</w:t>
        </w:r>
      </w:ins>
      <w:ins w:id="26" w:author="USER" w:date="2016-03-10T19:44:00Z">
        <w:r>
          <w:rPr>
            <w:rFonts w:ascii="Nyala" w:hAnsi="Nyala" w:cs="Nyala" w:hint="eastAsia"/>
          </w:rPr>
          <w:t>统计功能</w:t>
        </w:r>
      </w:ins>
    </w:p>
    <w:p w:rsidR="002C0C5A" w:rsidRDefault="002C0C5A" w:rsidP="00914E14">
      <w:pPr>
        <w:ind w:firstLine="420"/>
        <w:rPr>
          <w:ins w:id="27" w:author="USER" w:date="2016-03-10T19:47:00Z"/>
        </w:rPr>
      </w:pPr>
      <w:ins w:id="28" w:author="USER" w:date="2016-03-10T19:45:00Z">
        <w:r>
          <w:rPr>
            <w:rFonts w:cs="Nyala"/>
          </w:rPr>
          <w:t>SF5</w:t>
        </w:r>
        <w:r>
          <w:rPr>
            <w:rFonts w:cs="Nyala" w:hint="eastAsia"/>
          </w:rPr>
          <w:t>：</w:t>
        </w:r>
        <w:r>
          <w:rPr>
            <w:rFonts w:cs="Nyala"/>
          </w:rPr>
          <w:t>提供对</w:t>
        </w:r>
      </w:ins>
      <w:ins w:id="29" w:author="USER" w:date="2016-03-10T19:46:00Z">
        <w:r>
          <w:rPr>
            <w:rFonts w:cs="Nyala"/>
          </w:rPr>
          <w:t>单个</w:t>
        </w:r>
      </w:ins>
      <w:ins w:id="30" w:author="USER" w:date="2016-03-10T19:45:00Z">
        <w:r>
          <w:rPr>
            <w:rFonts w:cs="Nyala"/>
          </w:rPr>
          <w:t>项目创建</w:t>
        </w:r>
      </w:ins>
      <w:ins w:id="31" w:author="USER" w:date="2016-03-10T19:46:00Z">
        <w:r>
          <w:rPr>
            <w:rFonts w:hint="eastAsia"/>
          </w:rPr>
          <w:t>时间、项目使用语言、</w:t>
        </w:r>
        <w:r>
          <w:rPr>
            <w:rFonts w:hint="eastAsia"/>
          </w:rPr>
          <w:t>fork</w:t>
        </w:r>
        <w:r>
          <w:rPr>
            <w:rFonts w:hint="eastAsia"/>
          </w:rPr>
          <w:t>量分布、</w:t>
        </w:r>
        <w:r>
          <w:rPr>
            <w:rFonts w:hint="eastAsia"/>
          </w:rPr>
          <w:t>star</w:t>
        </w:r>
        <w:r>
          <w:rPr>
            <w:rFonts w:hint="eastAsia"/>
          </w:rPr>
          <w:t>量分布等</w:t>
        </w:r>
      </w:ins>
      <w:ins w:id="32" w:author="USER" w:date="2016-03-10T19:47:00Z">
        <w:r>
          <w:rPr>
            <w:rFonts w:hint="eastAsia"/>
          </w:rPr>
          <w:t>指标分布的统计功能。</w:t>
        </w:r>
      </w:ins>
    </w:p>
    <w:p w:rsidR="00050D0E" w:rsidRPr="00B42247" w:rsidDel="00CF2A5A" w:rsidRDefault="002C0C5A" w:rsidP="00914E14">
      <w:pPr>
        <w:ind w:firstLine="420"/>
        <w:rPr>
          <w:del w:id="33" w:author="USER" w:date="2016-03-10T19:41:00Z"/>
          <w:rPrChange w:id="34" w:author="USER" w:date="2016-03-02T15:09:00Z">
            <w:rPr>
              <w:del w:id="35" w:author="USER" w:date="2016-03-10T19:41:00Z"/>
              <w:b/>
            </w:rPr>
          </w:rPrChange>
        </w:rPr>
      </w:pPr>
      <w:ins w:id="36" w:author="USER" w:date="2016-03-10T19:47:00Z">
        <w:r>
          <w:rPr>
            <w:rFonts w:hint="eastAsia"/>
          </w:rPr>
          <w:t>SF</w:t>
        </w:r>
        <w:r>
          <w:t>6</w:t>
        </w:r>
        <w:r>
          <w:rPr>
            <w:rFonts w:hint="eastAsia"/>
          </w:rPr>
          <w:t>：</w:t>
        </w:r>
        <w:r>
          <w:t>提供对单个用户类型</w:t>
        </w:r>
        <w:r>
          <w:rPr>
            <w:rFonts w:hint="eastAsia"/>
          </w:rPr>
          <w:t>、</w:t>
        </w:r>
        <w:r>
          <w:t>账号注册时间</w:t>
        </w:r>
        <w:r>
          <w:rPr>
            <w:rFonts w:hint="eastAsia"/>
          </w:rPr>
          <w:t>、</w:t>
        </w:r>
      </w:ins>
      <w:ins w:id="37" w:author="USER" w:date="2016-03-10T19:48:00Z">
        <w:r>
          <w:t>参与项目数</w:t>
        </w:r>
        <w:r>
          <w:rPr>
            <w:rFonts w:hint="eastAsia"/>
          </w:rPr>
          <w:t>、</w:t>
        </w:r>
        <w:r>
          <w:t>创建项目数</w:t>
        </w:r>
        <w:r>
          <w:rPr>
            <w:rFonts w:hint="eastAsia"/>
          </w:rPr>
          <w:t>、</w:t>
        </w:r>
        <w:r>
          <w:t>所属公司的统计功能</w:t>
        </w:r>
        <w:r>
          <w:rPr>
            <w:rFonts w:hint="eastAsia"/>
          </w:rPr>
          <w:t>。</w:t>
        </w:r>
      </w:ins>
      <w:del w:id="38" w:author="USER" w:date="2016-03-02T15:10:00Z">
        <w:r w:rsidR="00B42247" w:rsidDel="00B42247">
          <w:rPr>
            <w:rFonts w:hint="eastAsia"/>
          </w:rPr>
          <w:delText>SF3</w:delText>
        </w:r>
        <w:r w:rsidR="00B42247" w:rsidDel="00B42247">
          <w:rPr>
            <w:rFonts w:hint="eastAsia"/>
          </w:rPr>
          <w:delText>：</w:delText>
        </w:r>
      </w:del>
    </w:p>
    <w:p w:rsidR="00050D0E" w:rsidRDefault="00050D0E" w:rsidP="00914E14">
      <w:pPr>
        <w:ind w:firstLine="420"/>
        <w:rPr>
          <w:b/>
        </w:rPr>
      </w:pPr>
    </w:p>
    <w:p w:rsidR="00FD46B4" w:rsidRDefault="00FD46B4" w:rsidP="00914E14">
      <w:pPr>
        <w:ind w:firstLine="420"/>
      </w:pPr>
      <w:r w:rsidRPr="00FD46B4">
        <w:rPr>
          <w:rFonts w:hint="eastAsia"/>
          <w:b/>
        </w:rPr>
        <w:t>2.3</w:t>
      </w:r>
      <w:r w:rsidRPr="00FD46B4">
        <w:rPr>
          <w:rFonts w:hint="eastAsia"/>
          <w:b/>
        </w:rPr>
        <w:t>用户特征</w:t>
      </w:r>
    </w:p>
    <w:tbl>
      <w:tblPr>
        <w:tblStyle w:val="a4"/>
        <w:tblW w:w="0" w:type="auto"/>
        <w:tblLook w:val="04A0" w:firstRow="1" w:lastRow="0" w:firstColumn="1" w:lastColumn="0" w:noHBand="0" w:noVBand="1"/>
      </w:tblPr>
      <w:tblGrid>
        <w:gridCol w:w="1843"/>
        <w:gridCol w:w="6453"/>
      </w:tblGrid>
      <w:tr w:rsidR="00FD46B4" w:rsidTr="00FD46B4">
        <w:tc>
          <w:tcPr>
            <w:tcW w:w="1843" w:type="dxa"/>
            <w:tcBorders>
              <w:left w:val="nil"/>
            </w:tcBorders>
          </w:tcPr>
          <w:p w:rsidR="00FD46B4" w:rsidRDefault="00FD46B4" w:rsidP="00914E14">
            <w:r>
              <w:rPr>
                <w:rFonts w:hint="eastAsia"/>
              </w:rPr>
              <w:t>编程爱好者</w:t>
            </w:r>
          </w:p>
        </w:tc>
        <w:tc>
          <w:tcPr>
            <w:tcW w:w="6453" w:type="dxa"/>
            <w:tcBorders>
              <w:right w:val="nil"/>
            </w:tcBorders>
          </w:tcPr>
          <w:p w:rsidR="00FD46B4" w:rsidRDefault="00FD46B4" w:rsidP="00914E14">
            <w:r>
              <w:rPr>
                <w:rFonts w:hint="eastAsia"/>
              </w:rPr>
              <w:t>本系统的使用者，通过项目名或项目所有者的登录名进行搜索，查找到相关项目的基本信息，排序信息，以及单个项目和单个用户的基本信息，并通过对各项目和项目参与者信息的比较，找到自己感兴趣的项目。</w:t>
            </w:r>
          </w:p>
        </w:tc>
      </w:tr>
    </w:tbl>
    <w:p w:rsidR="00FD46B4" w:rsidRDefault="001F39B6" w:rsidP="00914E14">
      <w:pPr>
        <w:ind w:firstLine="420"/>
      </w:pPr>
      <w:r w:rsidRPr="001F39B6">
        <w:rPr>
          <w:rFonts w:hint="eastAsia"/>
          <w:b/>
        </w:rPr>
        <w:t>2.4</w:t>
      </w:r>
      <w:r w:rsidRPr="001F39B6">
        <w:rPr>
          <w:rFonts w:hint="eastAsia"/>
          <w:b/>
        </w:rPr>
        <w:t>约束</w:t>
      </w:r>
    </w:p>
    <w:p w:rsidR="001F39B6" w:rsidRDefault="001F39B6" w:rsidP="001F39B6">
      <w:pPr>
        <w:ind w:firstLine="420"/>
      </w:pPr>
      <w:r>
        <w:rPr>
          <w:rFonts w:hint="eastAsia"/>
        </w:rPr>
        <w:t>CON1</w:t>
      </w:r>
      <w:r>
        <w:rPr>
          <w:rFonts w:hint="eastAsia"/>
        </w:rPr>
        <w:t>：采用</w:t>
      </w:r>
      <w:r>
        <w:rPr>
          <w:rFonts w:hint="eastAsia"/>
        </w:rPr>
        <w:t>Java</w:t>
      </w:r>
      <w:r>
        <w:rPr>
          <w:rFonts w:hint="eastAsia"/>
        </w:rPr>
        <w:t>语言开发</w:t>
      </w:r>
    </w:p>
    <w:p w:rsidR="001F39B6" w:rsidRDefault="001F39B6" w:rsidP="001F39B6">
      <w:pPr>
        <w:ind w:firstLine="420"/>
      </w:pPr>
      <w:r>
        <w:t>CON2</w:t>
      </w:r>
      <w:r>
        <w:rPr>
          <w:rFonts w:hint="eastAsia"/>
        </w:rPr>
        <w:t>：系统使用的是</w:t>
      </w:r>
      <w:r>
        <w:t>PC</w:t>
      </w:r>
      <w:r>
        <w:rPr>
          <w:rFonts w:hint="eastAsia"/>
        </w:rPr>
        <w:t>端的图形界面</w:t>
      </w:r>
    </w:p>
    <w:p w:rsidR="001F39B6" w:rsidRDefault="001F39B6" w:rsidP="001F39B6">
      <w:pPr>
        <w:ind w:firstLine="420"/>
      </w:pPr>
      <w:r>
        <w:t>CON3</w:t>
      </w:r>
      <w:r>
        <w:rPr>
          <w:rFonts w:hint="eastAsia"/>
        </w:rPr>
        <w:t>：迭代</w:t>
      </w:r>
      <w:r>
        <w:t>I II</w:t>
      </w:r>
      <w:r>
        <w:rPr>
          <w:rFonts w:hint="eastAsia"/>
        </w:rPr>
        <w:t>不允许使用数据库</w:t>
      </w:r>
    </w:p>
    <w:p w:rsidR="001F39B6" w:rsidRDefault="001F39B6" w:rsidP="001F39B6">
      <w:pPr>
        <w:ind w:firstLine="420"/>
      </w:pPr>
      <w:r>
        <w:t>CON4</w:t>
      </w:r>
      <w:r>
        <w:rPr>
          <w:rFonts w:hint="eastAsia"/>
        </w:rPr>
        <w:t>：项目采用分层模型进行开发</w:t>
      </w:r>
    </w:p>
    <w:p w:rsidR="001F39B6" w:rsidRDefault="001F39B6" w:rsidP="001F39B6">
      <w:pPr>
        <w:ind w:firstLine="420"/>
      </w:pPr>
      <w:r>
        <w:t>CON5</w:t>
      </w:r>
      <w:r>
        <w:rPr>
          <w:rFonts w:hint="eastAsia"/>
        </w:rPr>
        <w:t>：项目后期会增加数据来源及开放式功能</w:t>
      </w:r>
    </w:p>
    <w:p w:rsidR="001F39B6" w:rsidRDefault="001F39B6" w:rsidP="001F39B6">
      <w:pPr>
        <w:ind w:firstLine="420"/>
      </w:pPr>
      <w:r>
        <w:t>CON6</w:t>
      </w:r>
      <w:r>
        <w:rPr>
          <w:rFonts w:hint="eastAsia"/>
        </w:rPr>
        <w:t>：将工程行为尽可能地记录在</w:t>
      </w:r>
      <w:r>
        <w:t>Gitlab</w:t>
      </w:r>
      <w:r>
        <w:rPr>
          <w:rFonts w:hint="eastAsia"/>
        </w:rPr>
        <w:t>上</w:t>
      </w:r>
    </w:p>
    <w:p w:rsidR="001F39B6" w:rsidRDefault="001F39B6" w:rsidP="001F39B6">
      <w:pPr>
        <w:ind w:firstLine="420"/>
      </w:pPr>
      <w:r>
        <w:t>CON7</w:t>
      </w:r>
      <w:r>
        <w:rPr>
          <w:rFonts w:hint="eastAsia"/>
        </w:rPr>
        <w:t>：每次迭代产品均必须附带部署说明文档</w:t>
      </w:r>
    </w:p>
    <w:p w:rsidR="001F39B6" w:rsidRDefault="001F39B6" w:rsidP="001F39B6">
      <w:pPr>
        <w:ind w:firstLine="420"/>
      </w:pPr>
    </w:p>
    <w:p w:rsidR="001F39B6" w:rsidRDefault="001F39B6" w:rsidP="001F39B6">
      <w:pPr>
        <w:ind w:firstLine="420"/>
      </w:pPr>
    </w:p>
    <w:p w:rsidR="001F39B6" w:rsidRDefault="001F39B6" w:rsidP="001F39B6">
      <w:pPr>
        <w:pStyle w:val="2"/>
        <w:numPr>
          <w:ilvl w:val="0"/>
          <w:numId w:val="1"/>
        </w:numPr>
      </w:pPr>
      <w:r>
        <w:rPr>
          <w:rFonts w:hint="eastAsia"/>
        </w:rPr>
        <w:t>详细需求描述</w:t>
      </w:r>
    </w:p>
    <w:p w:rsidR="001F39B6" w:rsidRDefault="001F39B6" w:rsidP="001F39B6">
      <w:pPr>
        <w:pStyle w:val="a3"/>
        <w:ind w:left="360" w:firstLineChars="0" w:firstLine="0"/>
        <w:rPr>
          <w:b/>
        </w:rPr>
      </w:pPr>
      <w:r w:rsidRPr="001F39B6">
        <w:rPr>
          <w:rFonts w:hint="eastAsia"/>
          <w:b/>
        </w:rPr>
        <w:t>3.1</w:t>
      </w:r>
      <w:r w:rsidRPr="001F39B6">
        <w:rPr>
          <w:rFonts w:hint="eastAsia"/>
          <w:b/>
        </w:rPr>
        <w:t>功能需求</w:t>
      </w:r>
    </w:p>
    <w:p w:rsidR="001F39B6" w:rsidRDefault="001F39B6" w:rsidP="001F39B6">
      <w:pPr>
        <w:pStyle w:val="a3"/>
        <w:ind w:left="360" w:firstLineChars="0" w:firstLine="0"/>
      </w:pPr>
      <w:r>
        <w:rPr>
          <w:rFonts w:hint="eastAsia"/>
        </w:rPr>
        <w:t>3.1.1</w:t>
      </w:r>
      <w:r>
        <w:rPr>
          <w:rFonts w:hint="eastAsia"/>
        </w:rPr>
        <w:t>项目和用户搜索、排序</w:t>
      </w:r>
    </w:p>
    <w:p w:rsidR="001F39B6" w:rsidRDefault="001F39B6" w:rsidP="001F39B6">
      <w:pPr>
        <w:pStyle w:val="a3"/>
        <w:ind w:left="360" w:firstLineChars="0" w:firstLine="0"/>
      </w:pPr>
      <w:r>
        <w:rPr>
          <w:rFonts w:hint="eastAsia"/>
        </w:rPr>
        <w:t>3.1.1.1</w:t>
      </w:r>
      <w:r>
        <w:rPr>
          <w:rFonts w:hint="eastAsia"/>
        </w:rPr>
        <w:t>特性描述</w:t>
      </w:r>
    </w:p>
    <w:p w:rsidR="001F39B6" w:rsidRDefault="001F39B6" w:rsidP="001F39B6">
      <w:pPr>
        <w:pStyle w:val="a3"/>
        <w:ind w:left="360" w:firstLineChars="0" w:firstLine="0"/>
      </w:pPr>
      <w:r>
        <w:t>编程爱好者</w:t>
      </w:r>
      <w:r>
        <w:rPr>
          <w:rFonts w:hint="eastAsia"/>
        </w:rPr>
        <w:t>（</w:t>
      </w:r>
      <w:r>
        <w:t>系统用户</w:t>
      </w:r>
      <w:r>
        <w:rPr>
          <w:rFonts w:hint="eastAsia"/>
        </w:rPr>
        <w:t>）</w:t>
      </w:r>
      <w:r>
        <w:t>通过输入项目名或项目所有者的登录名对项目进行查询</w:t>
      </w:r>
      <w:r>
        <w:rPr>
          <w:rFonts w:hint="eastAsia"/>
        </w:rPr>
        <w:t>，</w:t>
      </w:r>
      <w:r>
        <w:t>并可以根据</w:t>
      </w:r>
      <w:r w:rsidR="00050D0E">
        <w:t>star</w:t>
      </w:r>
      <w:r>
        <w:t>和</w:t>
      </w:r>
      <w:r>
        <w:t>fork</w:t>
      </w:r>
      <w:r w:rsidR="005A59CB">
        <w:t>等值查询到</w:t>
      </w:r>
      <w:r>
        <w:t>项目列表的排序</w:t>
      </w:r>
      <w:r w:rsidR="005A59CB">
        <w:rPr>
          <w:rFonts w:hint="eastAsia"/>
        </w:rPr>
        <w:t>。</w:t>
      </w:r>
      <w:ins w:id="39" w:author="USER" w:date="2016-03-02T15:16:00Z">
        <w:r w:rsidR="00B42247">
          <w:rPr>
            <w:rFonts w:hint="eastAsia"/>
          </w:rPr>
          <w:t>若用户希望得到</w:t>
        </w:r>
        <w:r w:rsidR="00B42247">
          <w:rPr>
            <w:rFonts w:hint="eastAsia"/>
          </w:rPr>
          <w:t>github</w:t>
        </w:r>
        <w:r w:rsidR="00B42247">
          <w:rPr>
            <w:rFonts w:hint="eastAsia"/>
          </w:rPr>
          <w:t>网站上项目的实时信息，需要为用户</w:t>
        </w:r>
      </w:ins>
      <w:ins w:id="40" w:author="USER" w:date="2016-03-02T15:17:00Z">
        <w:r w:rsidR="00B42247">
          <w:rPr>
            <w:rFonts w:hint="eastAsia"/>
          </w:rPr>
          <w:t>提供联网查询功能。（</w:t>
        </w:r>
        <w:r w:rsidR="003A569E">
          <w:rPr>
            <w:rFonts w:hint="eastAsia"/>
          </w:rPr>
          <w:t>等待查询结果间隙用户可执行</w:t>
        </w:r>
      </w:ins>
      <w:ins w:id="41" w:author="USER" w:date="2016-03-02T15:18:00Z">
        <w:r w:rsidR="003A569E">
          <w:rPr>
            <w:rFonts w:hint="eastAsia"/>
          </w:rPr>
          <w:t>其他任务）</w:t>
        </w:r>
      </w:ins>
    </w:p>
    <w:p w:rsidR="005A59CB" w:rsidRDefault="005A59CB" w:rsidP="001F39B6">
      <w:pPr>
        <w:pStyle w:val="a3"/>
        <w:ind w:left="360" w:firstLineChars="0" w:firstLine="0"/>
      </w:pPr>
      <w:r>
        <w:t>优先级</w:t>
      </w:r>
      <w:r>
        <w:rPr>
          <w:rFonts w:hint="eastAsia"/>
        </w:rPr>
        <w:t>=</w:t>
      </w:r>
      <w:r>
        <w:rPr>
          <w:rFonts w:hint="eastAsia"/>
        </w:rPr>
        <w:t>低</w:t>
      </w:r>
    </w:p>
    <w:p w:rsidR="005A59CB" w:rsidRDefault="005A59CB" w:rsidP="001F39B6">
      <w:pPr>
        <w:pStyle w:val="a3"/>
        <w:ind w:left="360" w:firstLineChars="0" w:firstLine="0"/>
      </w:pPr>
      <w:r>
        <w:rPr>
          <w:rFonts w:hint="eastAsia"/>
        </w:rPr>
        <w:t>3.1.1.2</w:t>
      </w:r>
      <w:r>
        <w:rPr>
          <w:rFonts w:hint="eastAsia"/>
        </w:rPr>
        <w:t>刺激响应序列</w:t>
      </w:r>
    </w:p>
    <w:p w:rsidR="005A59CB" w:rsidRDefault="005A59CB" w:rsidP="001F39B6">
      <w:pPr>
        <w:pStyle w:val="a3"/>
        <w:ind w:left="360" w:firstLineChars="0" w:firstLine="0"/>
      </w:pPr>
      <w:r>
        <w:t>刺激</w:t>
      </w:r>
      <w:r>
        <w:rPr>
          <w:rFonts w:hint="eastAsia"/>
        </w:rPr>
        <w:t>：</w:t>
      </w:r>
      <w:r>
        <w:t>编程爱好者输入项目名或项目所有者的登录名</w:t>
      </w:r>
    </w:p>
    <w:p w:rsidR="005A59CB" w:rsidRDefault="005A59CB" w:rsidP="001F39B6">
      <w:pPr>
        <w:pStyle w:val="a3"/>
        <w:ind w:left="360" w:firstLineChars="0" w:firstLine="0"/>
      </w:pPr>
      <w:r>
        <w:t>响应</w:t>
      </w:r>
      <w:r>
        <w:rPr>
          <w:rFonts w:hint="eastAsia"/>
        </w:rPr>
        <w:t>：</w:t>
      </w:r>
      <w:r>
        <w:t>系统显示所查找的项目</w:t>
      </w:r>
    </w:p>
    <w:p w:rsidR="005A59CB" w:rsidRDefault="005A59CB" w:rsidP="001F39B6">
      <w:pPr>
        <w:pStyle w:val="a3"/>
        <w:ind w:left="360" w:firstLineChars="0" w:firstLine="0"/>
      </w:pPr>
      <w:r>
        <w:t>刺激</w:t>
      </w:r>
      <w:r>
        <w:rPr>
          <w:rFonts w:hint="eastAsia"/>
        </w:rPr>
        <w:t>：</w:t>
      </w:r>
      <w:r>
        <w:t>编程爱好者通过</w:t>
      </w:r>
      <w:r w:rsidR="00050D0E">
        <w:t>star</w:t>
      </w:r>
      <w:r>
        <w:t>和</w:t>
      </w:r>
      <w:r>
        <w:t>fork</w:t>
      </w:r>
      <w:r>
        <w:t>等值查找项目列表的排序情况</w:t>
      </w:r>
    </w:p>
    <w:p w:rsidR="005A59CB" w:rsidRDefault="005A59CB" w:rsidP="001F39B6">
      <w:pPr>
        <w:pStyle w:val="a3"/>
        <w:ind w:left="360" w:firstLineChars="0" w:firstLine="0"/>
        <w:rPr>
          <w:ins w:id="42" w:author="USER" w:date="2016-03-02T15:14:00Z"/>
        </w:rPr>
      </w:pPr>
      <w:r>
        <w:t>响应</w:t>
      </w:r>
      <w:r>
        <w:rPr>
          <w:rFonts w:hint="eastAsia"/>
        </w:rPr>
        <w:t>：</w:t>
      </w:r>
      <w:r>
        <w:t>系统通过图表的形式向用户展示项目列表的排序情况</w:t>
      </w:r>
    </w:p>
    <w:p w:rsidR="00B42247" w:rsidRDefault="00B42247" w:rsidP="001F39B6">
      <w:pPr>
        <w:pStyle w:val="a3"/>
        <w:ind w:left="360" w:firstLineChars="0" w:firstLine="0"/>
        <w:rPr>
          <w:ins w:id="43" w:author="USER" w:date="2016-03-02T15:15:00Z"/>
        </w:rPr>
      </w:pPr>
      <w:ins w:id="44" w:author="USER" w:date="2016-03-02T15:14:00Z">
        <w:r>
          <w:t>刺激</w:t>
        </w:r>
        <w:r>
          <w:rPr>
            <w:rFonts w:hint="eastAsia"/>
          </w:rPr>
          <w:t>：</w:t>
        </w:r>
        <w:r>
          <w:t>编程爱好者希望得到</w:t>
        </w:r>
        <w:r>
          <w:t>github</w:t>
        </w:r>
        <w:r>
          <w:t>网站上最新的</w:t>
        </w:r>
      </w:ins>
      <w:ins w:id="45" w:author="USER" w:date="2016-03-02T15:15:00Z">
        <w:r>
          <w:t>项目信息</w:t>
        </w:r>
      </w:ins>
    </w:p>
    <w:p w:rsidR="00B42247" w:rsidRDefault="00B42247" w:rsidP="001F39B6">
      <w:pPr>
        <w:pStyle w:val="a3"/>
        <w:ind w:left="360" w:firstLineChars="0" w:firstLine="0"/>
      </w:pPr>
      <w:ins w:id="46" w:author="USER" w:date="2016-03-02T15:15:00Z">
        <w:r>
          <w:t>响应</w:t>
        </w:r>
        <w:r>
          <w:rPr>
            <w:rFonts w:hint="eastAsia"/>
          </w:rPr>
          <w:t>：</w:t>
        </w:r>
        <w:r>
          <w:t>系统通过网络连接从</w:t>
        </w:r>
        <w:r>
          <w:rPr>
            <w:rFonts w:hint="eastAsia"/>
          </w:rPr>
          <w:t>g</w:t>
        </w:r>
        <w:r>
          <w:t>ithub</w:t>
        </w:r>
        <w:r>
          <w:t>网站上获取信息展示给用户</w:t>
        </w:r>
      </w:ins>
    </w:p>
    <w:p w:rsidR="005A59CB" w:rsidRDefault="005A59CB" w:rsidP="001F39B6">
      <w:pPr>
        <w:pStyle w:val="a3"/>
        <w:ind w:left="360" w:firstLineChars="0" w:firstLine="0"/>
      </w:pPr>
      <w:r>
        <w:t>刺激</w:t>
      </w:r>
      <w:r>
        <w:rPr>
          <w:rFonts w:hint="eastAsia"/>
        </w:rPr>
        <w:t>：</w:t>
      </w:r>
      <w:r>
        <w:t>编程爱好者查询结束</w:t>
      </w:r>
      <w:r>
        <w:rPr>
          <w:rFonts w:hint="eastAsia"/>
        </w:rPr>
        <w:t>，</w:t>
      </w:r>
      <w:r>
        <w:t>请求退出系统</w:t>
      </w:r>
    </w:p>
    <w:p w:rsidR="005A59CB" w:rsidRDefault="005A59CB" w:rsidP="001F39B6">
      <w:pPr>
        <w:pStyle w:val="a3"/>
        <w:ind w:left="360" w:firstLineChars="0" w:firstLine="0"/>
      </w:pPr>
      <w:r>
        <w:t>响应</w:t>
      </w:r>
      <w:r>
        <w:rPr>
          <w:rFonts w:hint="eastAsia"/>
        </w:rPr>
        <w:t>：</w:t>
      </w:r>
      <w:r>
        <w:t>系统关闭</w:t>
      </w:r>
      <w:r>
        <w:rPr>
          <w:rFonts w:hint="eastAsia"/>
        </w:rPr>
        <w:t>，</w:t>
      </w:r>
      <w:r>
        <w:t>等待下一次服务</w:t>
      </w:r>
    </w:p>
    <w:p w:rsidR="00573BCA" w:rsidRDefault="00573BCA" w:rsidP="001F39B6">
      <w:pPr>
        <w:pStyle w:val="a3"/>
        <w:ind w:left="360" w:firstLineChars="0" w:firstLine="0"/>
        <w:rPr>
          <w:ins w:id="47" w:author="USER" w:date="2016-03-03T19:49:00Z"/>
        </w:rPr>
      </w:pPr>
    </w:p>
    <w:p w:rsidR="005A59CB" w:rsidRDefault="00FB0BC8" w:rsidP="001F39B6">
      <w:pPr>
        <w:pStyle w:val="a3"/>
        <w:ind w:left="360" w:firstLineChars="0" w:firstLine="0"/>
      </w:pPr>
      <w:r>
        <w:rPr>
          <w:rFonts w:hint="eastAsia"/>
        </w:rPr>
        <w:t>3.1.1.3</w:t>
      </w:r>
      <w:r>
        <w:rPr>
          <w:rFonts w:hint="eastAsia"/>
        </w:rPr>
        <w:t>相关功能需求</w:t>
      </w:r>
    </w:p>
    <w:tbl>
      <w:tblPr>
        <w:tblStyle w:val="a4"/>
        <w:tblW w:w="0" w:type="auto"/>
        <w:tblLook w:val="04A0" w:firstRow="1" w:lastRow="0" w:firstColumn="1" w:lastColumn="0" w:noHBand="0" w:noVBand="1"/>
      </w:tblPr>
      <w:tblGrid>
        <w:gridCol w:w="2358"/>
        <w:gridCol w:w="5948"/>
      </w:tblGrid>
      <w:tr w:rsidR="00FB0BC8" w:rsidTr="00FB0BC8">
        <w:tc>
          <w:tcPr>
            <w:tcW w:w="1985" w:type="dxa"/>
            <w:tcBorders>
              <w:left w:val="nil"/>
            </w:tcBorders>
          </w:tcPr>
          <w:p w:rsidR="00FB0BC8" w:rsidRDefault="00A015CA" w:rsidP="00ED371F">
            <w:r>
              <w:rPr>
                <w:rFonts w:hint="eastAsia"/>
              </w:rPr>
              <w:lastRenderedPageBreak/>
              <w:t>Search.Input</w:t>
            </w:r>
          </w:p>
          <w:p w:rsidR="00A015CA" w:rsidRDefault="00A015CA" w:rsidP="00ED371F"/>
          <w:p w:rsidR="00A015CA" w:rsidRDefault="00A015CA" w:rsidP="00ED371F">
            <w:r>
              <w:t>Search.Input.Begin</w:t>
            </w:r>
          </w:p>
          <w:p w:rsidR="00A015CA" w:rsidRDefault="00A015CA" w:rsidP="00ED371F">
            <w:r>
              <w:t>Search.Input.End</w:t>
            </w:r>
          </w:p>
        </w:tc>
        <w:tc>
          <w:tcPr>
            <w:tcW w:w="6311" w:type="dxa"/>
            <w:tcBorders>
              <w:right w:val="nil"/>
            </w:tcBorders>
          </w:tcPr>
          <w:p w:rsidR="00FB0BC8" w:rsidRDefault="00A015CA" w:rsidP="00ED371F">
            <w:r>
              <w:t>系统应该允许编程爱好者在搜索项目的过程中进行键盘输入和鼠标点击</w:t>
            </w:r>
            <w:r>
              <w:rPr>
                <w:rFonts w:hint="eastAsia"/>
              </w:rPr>
              <w:t>。</w:t>
            </w:r>
          </w:p>
          <w:p w:rsidR="00A015CA" w:rsidRDefault="00A015CA" w:rsidP="00ED371F">
            <w:r>
              <w:t>在系统用户开始搜索任务时</w:t>
            </w:r>
            <w:r>
              <w:rPr>
                <w:rFonts w:hint="eastAsia"/>
              </w:rPr>
              <w:t>，</w:t>
            </w:r>
            <w:r>
              <w:t>系统应该执行搜索任务</w:t>
            </w:r>
            <w:r>
              <w:rPr>
                <w:rFonts w:hint="eastAsia"/>
              </w:rPr>
              <w:t>。</w:t>
            </w:r>
          </w:p>
          <w:p w:rsidR="00A015CA" w:rsidRDefault="00A015CA" w:rsidP="00ED371F">
            <w:r>
              <w:t>在系统用户结束搜索任务时</w:t>
            </w:r>
            <w:r>
              <w:rPr>
                <w:rFonts w:hint="eastAsia"/>
              </w:rPr>
              <w:t>，</w:t>
            </w:r>
            <w:r>
              <w:t>系统应该关闭一次搜索任务</w:t>
            </w:r>
            <w:r>
              <w:rPr>
                <w:rFonts w:hint="eastAsia"/>
              </w:rPr>
              <w:t>。</w:t>
            </w:r>
          </w:p>
        </w:tc>
      </w:tr>
      <w:tr w:rsidR="00A015CA" w:rsidTr="00FB0BC8">
        <w:tc>
          <w:tcPr>
            <w:tcW w:w="1985" w:type="dxa"/>
            <w:tcBorders>
              <w:left w:val="nil"/>
            </w:tcBorders>
          </w:tcPr>
          <w:p w:rsidR="00A015CA" w:rsidRDefault="00A015CA" w:rsidP="00ED371F">
            <w:pPr>
              <w:rPr>
                <w:ins w:id="48" w:author="USER" w:date="2016-03-10T19:49:00Z"/>
              </w:rPr>
            </w:pPr>
            <w:r>
              <w:rPr>
                <w:rFonts w:hint="eastAsia"/>
              </w:rPr>
              <w:t>Search.Information</w:t>
            </w:r>
          </w:p>
          <w:p w:rsidR="002C0C5A" w:rsidRDefault="002C0C5A" w:rsidP="00ED371F">
            <w:ins w:id="49" w:author="USER" w:date="2016-03-10T19:49:00Z">
              <w:r>
                <w:t>Search.Information.show</w:t>
              </w:r>
            </w:ins>
          </w:p>
        </w:tc>
        <w:tc>
          <w:tcPr>
            <w:tcW w:w="6311" w:type="dxa"/>
            <w:tcBorders>
              <w:right w:val="nil"/>
            </w:tcBorders>
          </w:tcPr>
          <w:p w:rsidR="00A015CA" w:rsidRDefault="00A015CA" w:rsidP="00ED371F">
            <w:pPr>
              <w:rPr>
                <w:ins w:id="50" w:author="USER" w:date="2016-03-10T19:50:00Z"/>
              </w:rPr>
            </w:pPr>
            <w:r>
              <w:t>系统显示编程爱好者所查找的项目信息</w:t>
            </w:r>
          </w:p>
          <w:p w:rsidR="002C0C5A" w:rsidRDefault="002C0C5A" w:rsidP="00ED371F">
            <w:pPr>
              <w:rPr>
                <w:rFonts w:hint="eastAsia"/>
              </w:rPr>
            </w:pPr>
            <w:ins w:id="51" w:author="USER" w:date="2016-03-10T19:50:00Z">
              <w:r>
                <w:t>系统</w:t>
              </w:r>
            </w:ins>
            <w:ins w:id="52" w:author="USER" w:date="2016-03-10T19:51:00Z">
              <w:r>
                <w:rPr>
                  <w:rFonts w:hint="eastAsia"/>
                </w:rPr>
                <w:t>展示</w:t>
              </w:r>
            </w:ins>
            <w:ins w:id="53" w:author="USER" w:date="2016-03-10T19:50:00Z">
              <w:r>
                <w:t>项目创建时间</w:t>
              </w:r>
              <w:r>
                <w:rPr>
                  <w:rFonts w:hint="eastAsia"/>
                </w:rPr>
                <w:t>、</w:t>
              </w:r>
              <w:r>
                <w:t>使用语言</w:t>
              </w:r>
              <w:r>
                <w:rPr>
                  <w:rFonts w:hint="eastAsia"/>
                </w:rPr>
                <w:t>、</w:t>
              </w:r>
              <w:r>
                <w:t>fork</w:t>
              </w:r>
              <w:r>
                <w:t>量分布</w:t>
              </w:r>
              <w:r>
                <w:rPr>
                  <w:rFonts w:hint="eastAsia"/>
                </w:rPr>
                <w:t>、</w:t>
              </w:r>
              <w:r>
                <w:t>star</w:t>
              </w:r>
            </w:ins>
            <w:ins w:id="54" w:author="USER" w:date="2016-03-10T19:51:00Z">
              <w:r>
                <w:t>量分布等指标的分布的图表</w:t>
              </w:r>
            </w:ins>
          </w:p>
        </w:tc>
      </w:tr>
      <w:tr w:rsidR="00A015CA" w:rsidTr="00FB0BC8">
        <w:tc>
          <w:tcPr>
            <w:tcW w:w="1985" w:type="dxa"/>
            <w:tcBorders>
              <w:left w:val="nil"/>
            </w:tcBorders>
          </w:tcPr>
          <w:p w:rsidR="00A015CA" w:rsidRDefault="00A015CA" w:rsidP="00ED371F">
            <w:r>
              <w:rPr>
                <w:rFonts w:hint="eastAsia"/>
              </w:rPr>
              <w:t>Search.sort</w:t>
            </w:r>
          </w:p>
        </w:tc>
        <w:tc>
          <w:tcPr>
            <w:tcW w:w="6311" w:type="dxa"/>
            <w:tcBorders>
              <w:right w:val="nil"/>
            </w:tcBorders>
          </w:tcPr>
          <w:p w:rsidR="00A015CA" w:rsidRDefault="00A015CA" w:rsidP="00ED371F">
            <w:r>
              <w:t>在系统用户通过</w:t>
            </w:r>
            <w:r w:rsidR="00050D0E">
              <w:t>star</w:t>
            </w:r>
            <w:r>
              <w:t>和</w:t>
            </w:r>
            <w:r>
              <w:t>fork</w:t>
            </w:r>
            <w:r>
              <w:t>等值查找项目列表的排序时</w:t>
            </w:r>
            <w:r>
              <w:rPr>
                <w:rFonts w:hint="eastAsia"/>
              </w:rPr>
              <w:t>，</w:t>
            </w:r>
            <w:r>
              <w:t>系统显示项目列表的排序信息</w:t>
            </w:r>
          </w:p>
        </w:tc>
      </w:tr>
      <w:tr w:rsidR="003A569E" w:rsidTr="00FB0BC8">
        <w:trPr>
          <w:ins w:id="55" w:author="USER" w:date="2016-03-02T15:18:00Z"/>
        </w:trPr>
        <w:tc>
          <w:tcPr>
            <w:tcW w:w="1985" w:type="dxa"/>
            <w:tcBorders>
              <w:left w:val="nil"/>
            </w:tcBorders>
          </w:tcPr>
          <w:p w:rsidR="003A569E" w:rsidRDefault="003A569E" w:rsidP="00ED371F">
            <w:pPr>
              <w:rPr>
                <w:ins w:id="56" w:author="USER" w:date="2016-03-02T15:18:00Z"/>
              </w:rPr>
            </w:pPr>
            <w:ins w:id="57" w:author="USER" w:date="2016-03-02T15:18:00Z">
              <w:r>
                <w:rPr>
                  <w:rFonts w:hint="eastAsia"/>
                </w:rPr>
                <w:t>Search.update</w:t>
              </w:r>
            </w:ins>
          </w:p>
        </w:tc>
        <w:tc>
          <w:tcPr>
            <w:tcW w:w="6311" w:type="dxa"/>
            <w:tcBorders>
              <w:right w:val="nil"/>
            </w:tcBorders>
          </w:tcPr>
          <w:p w:rsidR="003A569E" w:rsidRDefault="003A569E" w:rsidP="00ED371F">
            <w:pPr>
              <w:rPr>
                <w:ins w:id="58" w:author="USER" w:date="2016-03-02T15:18:00Z"/>
              </w:rPr>
            </w:pPr>
            <w:ins w:id="59" w:author="USER" w:date="2016-03-02T15:19:00Z">
              <w:r>
                <w:t>用户希望得到项目的实时信息时</w:t>
              </w:r>
              <w:r>
                <w:rPr>
                  <w:rFonts w:hint="eastAsia"/>
                </w:rPr>
                <w:t>，</w:t>
              </w:r>
              <w:r>
                <w:t>系统通过网络连接为用户展示</w:t>
              </w:r>
            </w:ins>
            <w:ins w:id="60" w:author="USER" w:date="2016-03-02T15:20:00Z">
              <w:r>
                <w:t>项目的最新信息</w:t>
              </w:r>
            </w:ins>
          </w:p>
        </w:tc>
      </w:tr>
      <w:tr w:rsidR="00A015CA" w:rsidTr="00FB0BC8">
        <w:tc>
          <w:tcPr>
            <w:tcW w:w="1985" w:type="dxa"/>
            <w:tcBorders>
              <w:left w:val="nil"/>
            </w:tcBorders>
          </w:tcPr>
          <w:p w:rsidR="00A015CA" w:rsidRDefault="00A015CA" w:rsidP="00ED371F">
            <w:r>
              <w:rPr>
                <w:rFonts w:hint="eastAsia"/>
              </w:rPr>
              <w:t>Search.Close</w:t>
            </w:r>
          </w:p>
        </w:tc>
        <w:tc>
          <w:tcPr>
            <w:tcW w:w="6311" w:type="dxa"/>
            <w:tcBorders>
              <w:right w:val="nil"/>
            </w:tcBorders>
          </w:tcPr>
          <w:p w:rsidR="00A015CA" w:rsidRDefault="00804323" w:rsidP="00ED371F">
            <w:r>
              <w:t>在系统用户完成搜索任务时</w:t>
            </w:r>
            <w:r>
              <w:rPr>
                <w:rFonts w:hint="eastAsia"/>
              </w:rPr>
              <w:t>，</w:t>
            </w:r>
            <w:r>
              <w:t>系统关闭</w:t>
            </w:r>
          </w:p>
        </w:tc>
      </w:tr>
    </w:tbl>
    <w:p w:rsidR="00FB0BC8" w:rsidRDefault="00FB0BC8" w:rsidP="001F39B6">
      <w:pPr>
        <w:pStyle w:val="a3"/>
        <w:ind w:left="360" w:firstLineChars="0" w:firstLine="0"/>
      </w:pPr>
    </w:p>
    <w:p w:rsidR="00804323" w:rsidRDefault="00804323" w:rsidP="001F39B6">
      <w:pPr>
        <w:pStyle w:val="a3"/>
        <w:ind w:left="360" w:firstLineChars="0" w:firstLine="0"/>
      </w:pPr>
      <w:r>
        <w:rPr>
          <w:rFonts w:hint="eastAsia"/>
        </w:rPr>
        <w:t>3.1.2</w:t>
      </w:r>
      <w:r>
        <w:rPr>
          <w:rFonts w:hint="eastAsia"/>
        </w:rPr>
        <w:t>单个项目基本信息展示</w:t>
      </w:r>
    </w:p>
    <w:p w:rsidR="00687EC8" w:rsidRDefault="00687EC8" w:rsidP="001F39B6">
      <w:pPr>
        <w:pStyle w:val="a3"/>
        <w:ind w:left="360" w:firstLineChars="0" w:firstLine="0"/>
      </w:pPr>
      <w:r>
        <w:rPr>
          <w:rFonts w:hint="eastAsia"/>
        </w:rPr>
        <w:t>3.1.2.1</w:t>
      </w:r>
      <w:r>
        <w:rPr>
          <w:rFonts w:hint="eastAsia"/>
        </w:rPr>
        <w:t>特性描述</w:t>
      </w:r>
    </w:p>
    <w:p w:rsidR="00687EC8" w:rsidRDefault="00687EC8" w:rsidP="001F39B6">
      <w:pPr>
        <w:pStyle w:val="a3"/>
        <w:ind w:left="360" w:firstLineChars="0" w:firstLine="0"/>
      </w:pPr>
      <w:r>
        <w:t>编程爱好者通过输入项目名对单个项目的基本信息进行查询</w:t>
      </w:r>
      <w:r>
        <w:rPr>
          <w:rFonts w:hint="eastAsia"/>
        </w:rPr>
        <w:t>。</w:t>
      </w:r>
    </w:p>
    <w:p w:rsidR="00687EC8" w:rsidRDefault="00687EC8" w:rsidP="001F39B6">
      <w:pPr>
        <w:pStyle w:val="a3"/>
        <w:ind w:left="360" w:firstLineChars="0" w:firstLine="0"/>
      </w:pPr>
      <w:r>
        <w:t>优先级</w:t>
      </w:r>
      <w:r>
        <w:rPr>
          <w:rFonts w:hint="eastAsia"/>
        </w:rPr>
        <w:t>=</w:t>
      </w:r>
      <w:r>
        <w:t>高</w:t>
      </w:r>
    </w:p>
    <w:p w:rsidR="00687EC8" w:rsidRDefault="00687EC8" w:rsidP="001F39B6">
      <w:pPr>
        <w:pStyle w:val="a3"/>
        <w:ind w:left="360" w:firstLineChars="0" w:firstLine="0"/>
      </w:pPr>
      <w:r>
        <w:rPr>
          <w:rFonts w:hint="eastAsia"/>
        </w:rPr>
        <w:t>3.1.2.2</w:t>
      </w:r>
      <w:r>
        <w:rPr>
          <w:rFonts w:hint="eastAsia"/>
        </w:rPr>
        <w:t>刺激响应序列</w:t>
      </w:r>
    </w:p>
    <w:p w:rsidR="00687EC8" w:rsidRDefault="00687EC8" w:rsidP="00687EC8">
      <w:pPr>
        <w:pStyle w:val="a3"/>
        <w:ind w:left="360" w:firstLineChars="0" w:firstLine="0"/>
      </w:pPr>
      <w:r>
        <w:t>刺激</w:t>
      </w:r>
      <w:r>
        <w:rPr>
          <w:rFonts w:hint="eastAsia"/>
        </w:rPr>
        <w:t>：</w:t>
      </w:r>
      <w:r>
        <w:t>编程爱好者输入项目名称进行查询</w:t>
      </w:r>
    </w:p>
    <w:p w:rsidR="00687EC8" w:rsidRDefault="00687EC8" w:rsidP="00687EC8">
      <w:pPr>
        <w:pStyle w:val="a3"/>
        <w:ind w:left="360" w:firstLineChars="0" w:firstLine="0"/>
        <w:rPr>
          <w:ins w:id="61" w:author="USER" w:date="2016-03-10T19:52:00Z"/>
        </w:rPr>
      </w:pPr>
      <w:r>
        <w:t>响应</w:t>
      </w:r>
      <w:r>
        <w:rPr>
          <w:rFonts w:hint="eastAsia"/>
        </w:rPr>
        <w:t>：</w:t>
      </w:r>
      <w:r>
        <w:t>系统显示编程爱好者所查询的项目的基本信息</w:t>
      </w:r>
      <w:r>
        <w:rPr>
          <w:rFonts w:hint="eastAsia"/>
        </w:rPr>
        <w:t>（</w:t>
      </w:r>
      <w:r>
        <w:t>项目基本信息</w:t>
      </w:r>
      <w:r>
        <w:rPr>
          <w:rFonts w:hint="eastAsia"/>
        </w:rPr>
        <w:t>、</w:t>
      </w:r>
      <w:r>
        <w:t>项目使用语言</w:t>
      </w:r>
      <w:r>
        <w:rPr>
          <w:rFonts w:hint="eastAsia"/>
        </w:rPr>
        <w:t>、</w:t>
      </w:r>
      <w:r>
        <w:t>项目贡献者</w:t>
      </w:r>
      <w:r>
        <w:rPr>
          <w:rFonts w:hint="eastAsia"/>
        </w:rPr>
        <w:t>、</w:t>
      </w:r>
      <w:r>
        <w:t>项目</w:t>
      </w:r>
      <w:r>
        <w:rPr>
          <w:rFonts w:hint="eastAsia"/>
        </w:rPr>
        <w:t>合作</w:t>
      </w:r>
      <w:r>
        <w:t>者</w:t>
      </w:r>
      <w:r>
        <w:rPr>
          <w:rFonts w:hint="eastAsia"/>
        </w:rPr>
        <w:t>、项目</w:t>
      </w:r>
      <w:r>
        <w:rPr>
          <w:rFonts w:hint="eastAsia"/>
        </w:rPr>
        <w:t>fork</w:t>
      </w:r>
      <w:r>
        <w:rPr>
          <w:rFonts w:hint="eastAsia"/>
        </w:rPr>
        <w:t>信息）</w:t>
      </w:r>
    </w:p>
    <w:p w:rsidR="002C0C5A" w:rsidRDefault="002C0C5A" w:rsidP="00687EC8">
      <w:pPr>
        <w:pStyle w:val="a3"/>
        <w:ind w:left="360" w:firstLineChars="0" w:firstLine="0"/>
        <w:rPr>
          <w:ins w:id="62" w:author="USER" w:date="2016-03-10T19:55:00Z"/>
        </w:rPr>
      </w:pPr>
      <w:ins w:id="63" w:author="USER" w:date="2016-03-10T19:52:00Z">
        <w:r>
          <w:t>刺激</w:t>
        </w:r>
      </w:ins>
      <w:ins w:id="64" w:author="USER" w:date="2016-03-10T19:53:00Z">
        <w:r>
          <w:rPr>
            <w:rFonts w:hint="eastAsia"/>
          </w:rPr>
          <w:t>：</w:t>
        </w:r>
      </w:ins>
      <w:ins w:id="65" w:author="USER" w:date="2016-03-10T19:54:00Z">
        <w:r>
          <w:t>编程</w:t>
        </w:r>
      </w:ins>
      <w:ins w:id="66" w:author="USER" w:date="2016-03-10T19:55:00Z">
        <w:r w:rsidR="0040448D">
          <w:t>爱好者点击单个项目查询单个项目信息</w:t>
        </w:r>
      </w:ins>
    </w:p>
    <w:p w:rsidR="0040448D" w:rsidRPr="00687EC8" w:rsidRDefault="0040448D" w:rsidP="00687EC8">
      <w:pPr>
        <w:pStyle w:val="a3"/>
        <w:ind w:left="360" w:firstLineChars="0" w:firstLine="0"/>
        <w:rPr>
          <w:rFonts w:hint="eastAsia"/>
        </w:rPr>
      </w:pPr>
      <w:ins w:id="67" w:author="USER" w:date="2016-03-10T19:55:00Z">
        <w:r>
          <w:t>响应</w:t>
        </w:r>
      </w:ins>
      <w:ins w:id="68" w:author="USER" w:date="2016-03-10T19:56:00Z">
        <w:r>
          <w:rPr>
            <w:rFonts w:hint="eastAsia"/>
          </w:rPr>
          <w:t>：</w:t>
        </w:r>
        <w:r>
          <w:t>系统</w:t>
        </w:r>
      </w:ins>
      <w:ins w:id="69" w:author="USER" w:date="2016-03-10T19:58:00Z">
        <w:r>
          <w:t>展示项目</w:t>
        </w:r>
        <w:r>
          <w:rPr>
            <w:rFonts w:hint="eastAsia"/>
          </w:rPr>
          <w:t>contributers,commit,issue</w:t>
        </w:r>
        <w:r>
          <w:rPr>
            <w:rFonts w:hint="eastAsia"/>
          </w:rPr>
          <w:t>和</w:t>
        </w:r>
        <w:r>
          <w:rPr>
            <w:rFonts w:hint="eastAsia"/>
          </w:rPr>
          <w:t>pull request</w:t>
        </w:r>
      </w:ins>
      <w:ins w:id="70" w:author="USER" w:date="2016-03-10T19:59:00Z">
        <w:r>
          <w:rPr>
            <w:rFonts w:hint="eastAsia"/>
          </w:rPr>
          <w:t>的信息统计图表</w:t>
        </w:r>
      </w:ins>
    </w:p>
    <w:p w:rsidR="00687EC8" w:rsidRDefault="00687EC8" w:rsidP="001F39B6">
      <w:pPr>
        <w:pStyle w:val="a3"/>
        <w:ind w:left="360" w:firstLineChars="0" w:firstLine="0"/>
      </w:pPr>
      <w:r>
        <w:rPr>
          <w:rFonts w:hint="eastAsia"/>
        </w:rPr>
        <w:t>刺激：编程爱好者结束对单个项目信息的查询</w:t>
      </w:r>
    </w:p>
    <w:p w:rsidR="00687EC8" w:rsidRDefault="00687EC8" w:rsidP="001F39B6">
      <w:pPr>
        <w:pStyle w:val="a3"/>
        <w:ind w:left="360" w:firstLineChars="0" w:firstLine="0"/>
      </w:pPr>
      <w:r>
        <w:t>响应</w:t>
      </w:r>
      <w:r>
        <w:rPr>
          <w:rFonts w:hint="eastAsia"/>
        </w:rPr>
        <w:t>：</w:t>
      </w:r>
      <w:r>
        <w:t>系统关闭查询单个项目信息任务</w:t>
      </w:r>
    </w:p>
    <w:p w:rsidR="00687EC8" w:rsidRDefault="00687EC8" w:rsidP="001F39B6">
      <w:pPr>
        <w:pStyle w:val="a3"/>
        <w:ind w:left="360" w:firstLineChars="0" w:firstLine="0"/>
      </w:pPr>
      <w:r>
        <w:rPr>
          <w:rFonts w:hint="eastAsia"/>
        </w:rPr>
        <w:t>3.1.2.3</w:t>
      </w:r>
      <w:r>
        <w:rPr>
          <w:rFonts w:hint="eastAsia"/>
        </w:rPr>
        <w:t>相关功能需求</w:t>
      </w:r>
    </w:p>
    <w:tbl>
      <w:tblPr>
        <w:tblStyle w:val="a4"/>
        <w:tblW w:w="0" w:type="auto"/>
        <w:tblLook w:val="04A0" w:firstRow="1" w:lastRow="0" w:firstColumn="1" w:lastColumn="0" w:noHBand="0" w:noVBand="1"/>
      </w:tblPr>
      <w:tblGrid>
        <w:gridCol w:w="2512"/>
        <w:gridCol w:w="5794"/>
      </w:tblGrid>
      <w:tr w:rsidR="00D232FA" w:rsidTr="00ED371F">
        <w:tc>
          <w:tcPr>
            <w:tcW w:w="1985" w:type="dxa"/>
            <w:tcBorders>
              <w:left w:val="nil"/>
            </w:tcBorders>
          </w:tcPr>
          <w:p w:rsidR="00D232FA" w:rsidRDefault="00D232FA" w:rsidP="00ED371F">
            <w:r>
              <w:rPr>
                <w:rFonts w:hint="eastAsia"/>
              </w:rPr>
              <w:t>Program.Input</w:t>
            </w:r>
          </w:p>
          <w:p w:rsidR="00D232FA" w:rsidRDefault="00D232FA" w:rsidP="00ED371F"/>
          <w:p w:rsidR="00D232FA" w:rsidRDefault="00D232FA" w:rsidP="00ED371F">
            <w:r>
              <w:t>Program.Input.Begin</w:t>
            </w:r>
          </w:p>
        </w:tc>
        <w:tc>
          <w:tcPr>
            <w:tcW w:w="6311" w:type="dxa"/>
            <w:tcBorders>
              <w:right w:val="nil"/>
            </w:tcBorders>
          </w:tcPr>
          <w:p w:rsidR="00D232FA" w:rsidRDefault="00D232FA" w:rsidP="00ED371F">
            <w:r>
              <w:rPr>
                <w:rFonts w:hint="eastAsia"/>
              </w:rPr>
              <w:t>系统应该允许编程爱好者在搜索单个项目信息时进行键盘输入和鼠标的点击。</w:t>
            </w:r>
          </w:p>
          <w:p w:rsidR="00D232FA" w:rsidRDefault="00D232FA" w:rsidP="00ED371F">
            <w:r>
              <w:t>在系统用户开始查询时</w:t>
            </w:r>
            <w:r>
              <w:rPr>
                <w:rFonts w:hint="eastAsia"/>
              </w:rPr>
              <w:t>，</w:t>
            </w:r>
            <w:r>
              <w:t>系统开始查询任务</w:t>
            </w:r>
          </w:p>
        </w:tc>
      </w:tr>
      <w:tr w:rsidR="00D232FA" w:rsidTr="00ED371F">
        <w:tc>
          <w:tcPr>
            <w:tcW w:w="1985" w:type="dxa"/>
            <w:tcBorders>
              <w:left w:val="nil"/>
            </w:tcBorders>
          </w:tcPr>
          <w:p w:rsidR="00D232FA" w:rsidRDefault="00D232FA" w:rsidP="00ED371F">
            <w:pPr>
              <w:rPr>
                <w:ins w:id="71" w:author="USER" w:date="2016-03-10T19:59:00Z"/>
              </w:rPr>
            </w:pPr>
            <w:r>
              <w:rPr>
                <w:rFonts w:hint="eastAsia"/>
              </w:rPr>
              <w:t>Program.Information</w:t>
            </w:r>
          </w:p>
          <w:p w:rsidR="0040448D" w:rsidRDefault="0040448D" w:rsidP="00ED371F">
            <w:ins w:id="72" w:author="USER" w:date="2016-03-10T19:59:00Z">
              <w:r>
                <w:t>Program.Information.show</w:t>
              </w:r>
            </w:ins>
          </w:p>
        </w:tc>
        <w:tc>
          <w:tcPr>
            <w:tcW w:w="6311" w:type="dxa"/>
            <w:tcBorders>
              <w:right w:val="nil"/>
            </w:tcBorders>
          </w:tcPr>
          <w:p w:rsidR="00D232FA" w:rsidRDefault="00D232FA" w:rsidP="00ED371F">
            <w:pPr>
              <w:rPr>
                <w:ins w:id="73" w:author="USER" w:date="2016-03-10T19:59:00Z"/>
              </w:rPr>
            </w:pPr>
            <w:r>
              <w:rPr>
                <w:rFonts w:hint="eastAsia"/>
              </w:rPr>
              <w:t>系统显示编程爱好者查找的单个项目的所有基本信息</w:t>
            </w:r>
          </w:p>
          <w:p w:rsidR="0040448D" w:rsidRDefault="0040448D" w:rsidP="0040448D">
            <w:pPr>
              <w:rPr>
                <w:rFonts w:hint="eastAsia"/>
              </w:rPr>
              <w:pPrChange w:id="74" w:author="USER" w:date="2016-03-10T20:00:00Z">
                <w:pPr/>
              </w:pPrChange>
            </w:pPr>
            <w:ins w:id="75" w:author="USER" w:date="2016-03-10T19:59:00Z">
              <w:r>
                <w:t>系统显示</w:t>
              </w:r>
              <w:r>
                <w:t>项目</w:t>
              </w:r>
              <w:r>
                <w:rPr>
                  <w:rFonts w:hint="eastAsia"/>
                </w:rPr>
                <w:t>contributers,commit,issue</w:t>
              </w:r>
              <w:r>
                <w:rPr>
                  <w:rFonts w:hint="eastAsia"/>
                </w:rPr>
                <w:t>和</w:t>
              </w:r>
              <w:r>
                <w:rPr>
                  <w:rFonts w:hint="eastAsia"/>
                </w:rPr>
                <w:t>pull request</w:t>
              </w:r>
              <w:r>
                <w:rPr>
                  <w:rFonts w:hint="eastAsia"/>
                </w:rPr>
                <w:t>的信息统计图表</w:t>
              </w:r>
            </w:ins>
          </w:p>
        </w:tc>
      </w:tr>
      <w:tr w:rsidR="00D232FA" w:rsidTr="00ED371F">
        <w:tc>
          <w:tcPr>
            <w:tcW w:w="1985" w:type="dxa"/>
            <w:tcBorders>
              <w:left w:val="nil"/>
            </w:tcBorders>
          </w:tcPr>
          <w:p w:rsidR="00D232FA" w:rsidRDefault="00D232FA" w:rsidP="00ED371F">
            <w:r>
              <w:rPr>
                <w:rFonts w:hint="eastAsia"/>
              </w:rPr>
              <w:t>Program.Close</w:t>
            </w:r>
          </w:p>
        </w:tc>
        <w:tc>
          <w:tcPr>
            <w:tcW w:w="6311" w:type="dxa"/>
            <w:tcBorders>
              <w:right w:val="nil"/>
            </w:tcBorders>
          </w:tcPr>
          <w:p w:rsidR="00D232FA" w:rsidRDefault="00D232FA" w:rsidP="00ED371F">
            <w:r>
              <w:rPr>
                <w:rFonts w:hint="eastAsia"/>
              </w:rPr>
              <w:t>系统用户结束查找，系统关闭查找任务</w:t>
            </w:r>
          </w:p>
        </w:tc>
      </w:tr>
      <w:tr w:rsidR="00D232FA" w:rsidTr="00ED371F">
        <w:tc>
          <w:tcPr>
            <w:tcW w:w="1985" w:type="dxa"/>
            <w:tcBorders>
              <w:left w:val="nil"/>
            </w:tcBorders>
          </w:tcPr>
          <w:p w:rsidR="00D232FA" w:rsidRDefault="00D232FA" w:rsidP="00ED371F">
            <w:r>
              <w:rPr>
                <w:rFonts w:hint="eastAsia"/>
              </w:rPr>
              <w:t>Program.Next</w:t>
            </w:r>
          </w:p>
        </w:tc>
        <w:tc>
          <w:tcPr>
            <w:tcW w:w="6311" w:type="dxa"/>
            <w:tcBorders>
              <w:right w:val="nil"/>
            </w:tcBorders>
          </w:tcPr>
          <w:p w:rsidR="00D232FA" w:rsidRDefault="006F55FA" w:rsidP="00ED371F">
            <w:r>
              <w:rPr>
                <w:rFonts w:hint="eastAsia"/>
              </w:rPr>
              <w:t>系统开始下一次查找单个项目基本信息的任务</w:t>
            </w:r>
          </w:p>
        </w:tc>
      </w:tr>
    </w:tbl>
    <w:p w:rsidR="00687EC8" w:rsidRDefault="00687EC8" w:rsidP="001F39B6">
      <w:pPr>
        <w:pStyle w:val="a3"/>
        <w:ind w:left="360" w:firstLineChars="0" w:firstLine="0"/>
      </w:pPr>
    </w:p>
    <w:p w:rsidR="006F55FA" w:rsidRDefault="006F55FA" w:rsidP="006F55FA">
      <w:pPr>
        <w:pStyle w:val="a3"/>
        <w:ind w:left="360" w:firstLineChars="0" w:firstLine="0"/>
      </w:pPr>
      <w:r>
        <w:rPr>
          <w:rFonts w:hint="eastAsia"/>
        </w:rPr>
        <w:t>3.1.3</w:t>
      </w:r>
      <w:r>
        <w:rPr>
          <w:rFonts w:hint="eastAsia"/>
        </w:rPr>
        <w:t>单个用户基本信息展示</w:t>
      </w:r>
    </w:p>
    <w:p w:rsidR="006F55FA" w:rsidRDefault="006F55FA" w:rsidP="006F55FA">
      <w:pPr>
        <w:pStyle w:val="a3"/>
        <w:ind w:left="360" w:firstLineChars="0" w:firstLine="0"/>
      </w:pPr>
      <w:r>
        <w:rPr>
          <w:rFonts w:hint="eastAsia"/>
        </w:rPr>
        <w:t>3.1.2.1</w:t>
      </w:r>
      <w:r>
        <w:rPr>
          <w:rFonts w:hint="eastAsia"/>
        </w:rPr>
        <w:t>特性描述</w:t>
      </w:r>
    </w:p>
    <w:p w:rsidR="006F55FA" w:rsidRDefault="006F55FA" w:rsidP="006F55FA">
      <w:pPr>
        <w:pStyle w:val="a3"/>
        <w:ind w:left="360" w:firstLineChars="0" w:firstLine="0"/>
      </w:pPr>
      <w:r>
        <w:t>编程爱好者通过输入</w:t>
      </w:r>
      <w:r>
        <w:rPr>
          <w:rFonts w:hint="eastAsia"/>
        </w:rPr>
        <w:t>项目用户登录名</w:t>
      </w:r>
      <w:r>
        <w:t>对单个用户项目的基本信息进行查询</w:t>
      </w:r>
      <w:r>
        <w:rPr>
          <w:rFonts w:hint="eastAsia"/>
        </w:rPr>
        <w:t>。</w:t>
      </w:r>
    </w:p>
    <w:p w:rsidR="006F55FA" w:rsidRDefault="006F55FA" w:rsidP="006F55FA">
      <w:pPr>
        <w:pStyle w:val="a3"/>
        <w:ind w:left="360" w:firstLineChars="0" w:firstLine="0"/>
      </w:pPr>
      <w:r>
        <w:t>优先级</w:t>
      </w:r>
      <w:r>
        <w:rPr>
          <w:rFonts w:hint="eastAsia"/>
        </w:rPr>
        <w:t>=</w:t>
      </w:r>
      <w:r>
        <w:t>高</w:t>
      </w:r>
    </w:p>
    <w:p w:rsidR="006F55FA" w:rsidRDefault="006F55FA" w:rsidP="006F55FA">
      <w:pPr>
        <w:pStyle w:val="a3"/>
        <w:ind w:left="360" w:firstLineChars="0" w:firstLine="0"/>
      </w:pPr>
      <w:r>
        <w:rPr>
          <w:rFonts w:hint="eastAsia"/>
        </w:rPr>
        <w:t>3.1.2.2</w:t>
      </w:r>
      <w:r>
        <w:rPr>
          <w:rFonts w:hint="eastAsia"/>
        </w:rPr>
        <w:t>刺激响应序列</w:t>
      </w:r>
    </w:p>
    <w:p w:rsidR="006F55FA" w:rsidRDefault="006F55FA" w:rsidP="006F55FA">
      <w:pPr>
        <w:pStyle w:val="a3"/>
        <w:ind w:left="360" w:firstLineChars="0" w:firstLine="0"/>
      </w:pPr>
      <w:r>
        <w:t>刺激</w:t>
      </w:r>
      <w:r>
        <w:rPr>
          <w:rFonts w:hint="eastAsia"/>
        </w:rPr>
        <w:t>：</w:t>
      </w:r>
      <w:r>
        <w:t>编程爱好者输入</w:t>
      </w:r>
      <w:r>
        <w:rPr>
          <w:rFonts w:hint="eastAsia"/>
        </w:rPr>
        <w:t>项目用户的登录名</w:t>
      </w:r>
      <w:r>
        <w:t>进行查询</w:t>
      </w:r>
    </w:p>
    <w:p w:rsidR="006F55FA" w:rsidRDefault="006F55FA" w:rsidP="006F55FA">
      <w:pPr>
        <w:pStyle w:val="a3"/>
        <w:ind w:left="360" w:firstLineChars="0" w:firstLine="0"/>
        <w:rPr>
          <w:ins w:id="76" w:author="USER" w:date="2016-03-10T20:00:00Z"/>
        </w:rPr>
      </w:pPr>
      <w:r>
        <w:t>响应</w:t>
      </w:r>
      <w:r>
        <w:rPr>
          <w:rFonts w:hint="eastAsia"/>
        </w:rPr>
        <w:t>：</w:t>
      </w:r>
      <w:r>
        <w:t>系统显示编程爱好者所查询的</w:t>
      </w:r>
      <w:r>
        <w:rPr>
          <w:rFonts w:hint="eastAsia"/>
        </w:rPr>
        <w:t>单个</w:t>
      </w:r>
      <w:r>
        <w:t>用户的基本信息</w:t>
      </w:r>
      <w:r>
        <w:rPr>
          <w:rFonts w:hint="eastAsia"/>
        </w:rPr>
        <w:t>（</w:t>
      </w:r>
      <w:r>
        <w:t>用户基本信息</w:t>
      </w:r>
      <w:r>
        <w:rPr>
          <w:rFonts w:hint="eastAsia"/>
        </w:rPr>
        <w:t>、</w:t>
      </w:r>
      <w:r>
        <w:t>用户参与项目</w:t>
      </w:r>
      <w:r>
        <w:rPr>
          <w:rFonts w:hint="eastAsia"/>
        </w:rPr>
        <w:t>、</w:t>
      </w:r>
      <w:r>
        <w:t>用户创建项目</w:t>
      </w:r>
      <w:r>
        <w:rPr>
          <w:rFonts w:hint="eastAsia"/>
        </w:rPr>
        <w:t>）</w:t>
      </w:r>
    </w:p>
    <w:p w:rsidR="0040448D" w:rsidRDefault="0040448D" w:rsidP="006F55FA">
      <w:pPr>
        <w:pStyle w:val="a3"/>
        <w:ind w:left="360" w:firstLineChars="0" w:firstLine="0"/>
        <w:rPr>
          <w:ins w:id="77" w:author="USER" w:date="2016-03-10T20:00:00Z"/>
        </w:rPr>
      </w:pPr>
      <w:ins w:id="78" w:author="USER" w:date="2016-03-10T20:00:00Z">
        <w:r>
          <w:t>刺激</w:t>
        </w:r>
        <w:r>
          <w:rPr>
            <w:rFonts w:hint="eastAsia"/>
          </w:rPr>
          <w:t>：</w:t>
        </w:r>
        <w:r>
          <w:t>编程爱好者点击用户</w:t>
        </w:r>
      </w:ins>
      <w:ins w:id="79" w:author="USER" w:date="2016-03-10T20:02:00Z">
        <w:r>
          <w:rPr>
            <w:rFonts w:hint="eastAsia"/>
          </w:rPr>
          <w:t>statistics</w:t>
        </w:r>
      </w:ins>
    </w:p>
    <w:p w:rsidR="0040448D" w:rsidRPr="00687EC8" w:rsidRDefault="0040448D" w:rsidP="006F55FA">
      <w:pPr>
        <w:pStyle w:val="a3"/>
        <w:ind w:left="360" w:firstLineChars="0" w:firstLine="0"/>
        <w:rPr>
          <w:rFonts w:hint="eastAsia"/>
        </w:rPr>
      </w:pPr>
      <w:ins w:id="80" w:author="USER" w:date="2016-03-10T20:00:00Z">
        <w:r>
          <w:lastRenderedPageBreak/>
          <w:t>响应</w:t>
        </w:r>
        <w:r>
          <w:rPr>
            <w:rFonts w:hint="eastAsia"/>
          </w:rPr>
          <w:t>：</w:t>
        </w:r>
        <w:r>
          <w:t>系统</w:t>
        </w:r>
      </w:ins>
      <w:ins w:id="81" w:author="USER" w:date="2016-03-10T20:01:00Z">
        <w:r>
          <w:t>显示用户类型</w:t>
        </w:r>
        <w:r>
          <w:rPr>
            <w:rFonts w:hint="eastAsia"/>
          </w:rPr>
          <w:t>、</w:t>
        </w:r>
        <w:r>
          <w:t>账号注册时间</w:t>
        </w:r>
        <w:r>
          <w:rPr>
            <w:rFonts w:hint="eastAsia"/>
          </w:rPr>
          <w:t>、</w:t>
        </w:r>
        <w:r>
          <w:t>参与项目数</w:t>
        </w:r>
        <w:r>
          <w:rPr>
            <w:rFonts w:hint="eastAsia"/>
          </w:rPr>
          <w:t>、</w:t>
        </w:r>
        <w:r>
          <w:t>创建项目数</w:t>
        </w:r>
      </w:ins>
      <w:ins w:id="82" w:author="USER" w:date="2016-03-10T20:02:00Z">
        <w:r>
          <w:rPr>
            <w:rFonts w:hint="eastAsia"/>
          </w:rPr>
          <w:t>、所属公司的统计信息图表</w:t>
        </w:r>
      </w:ins>
    </w:p>
    <w:p w:rsidR="006F55FA" w:rsidRDefault="006F55FA" w:rsidP="006F55FA">
      <w:pPr>
        <w:pStyle w:val="a3"/>
        <w:ind w:left="360" w:firstLineChars="0" w:firstLine="0"/>
      </w:pPr>
      <w:r>
        <w:rPr>
          <w:rFonts w:hint="eastAsia"/>
        </w:rPr>
        <w:t>刺激：编程爱好者结束对单个用户信息的查询</w:t>
      </w:r>
    </w:p>
    <w:p w:rsidR="006F55FA" w:rsidRDefault="006F55FA" w:rsidP="006F55FA">
      <w:pPr>
        <w:pStyle w:val="a3"/>
        <w:ind w:left="360" w:firstLineChars="0" w:firstLine="0"/>
      </w:pPr>
      <w:r>
        <w:t>响应</w:t>
      </w:r>
      <w:r>
        <w:rPr>
          <w:rFonts w:hint="eastAsia"/>
        </w:rPr>
        <w:t>：</w:t>
      </w:r>
      <w:r>
        <w:t>系统关闭查询单个</w:t>
      </w:r>
      <w:r>
        <w:rPr>
          <w:rFonts w:hint="eastAsia"/>
        </w:rPr>
        <w:t>用户</w:t>
      </w:r>
      <w:r>
        <w:t>信息任务</w:t>
      </w:r>
    </w:p>
    <w:p w:rsidR="006F55FA" w:rsidRDefault="006F55FA" w:rsidP="006F55FA">
      <w:pPr>
        <w:pStyle w:val="a3"/>
        <w:ind w:left="360" w:firstLineChars="0" w:firstLine="0"/>
      </w:pPr>
      <w:r>
        <w:rPr>
          <w:rFonts w:hint="eastAsia"/>
        </w:rPr>
        <w:t>3.1.2.3</w:t>
      </w:r>
      <w:r>
        <w:rPr>
          <w:rFonts w:hint="eastAsia"/>
        </w:rPr>
        <w:t>相关功能需求</w:t>
      </w:r>
    </w:p>
    <w:tbl>
      <w:tblPr>
        <w:tblStyle w:val="a4"/>
        <w:tblW w:w="0" w:type="auto"/>
        <w:tblLook w:val="04A0" w:firstRow="1" w:lastRow="0" w:firstColumn="1" w:lastColumn="0" w:noHBand="0" w:noVBand="1"/>
      </w:tblPr>
      <w:tblGrid>
        <w:gridCol w:w="2160"/>
        <w:gridCol w:w="6146"/>
      </w:tblGrid>
      <w:tr w:rsidR="006F55FA" w:rsidTr="00ED371F">
        <w:tc>
          <w:tcPr>
            <w:tcW w:w="1985" w:type="dxa"/>
            <w:tcBorders>
              <w:left w:val="nil"/>
            </w:tcBorders>
          </w:tcPr>
          <w:p w:rsidR="006F55FA" w:rsidRDefault="006F55FA" w:rsidP="00ED371F">
            <w:r>
              <w:t>User</w:t>
            </w:r>
            <w:r>
              <w:rPr>
                <w:rFonts w:hint="eastAsia"/>
              </w:rPr>
              <w:t>.Input</w:t>
            </w:r>
          </w:p>
          <w:p w:rsidR="006F55FA" w:rsidRDefault="006F55FA" w:rsidP="00ED371F"/>
          <w:p w:rsidR="006F55FA" w:rsidRDefault="006F55FA" w:rsidP="00ED371F">
            <w:r>
              <w:t>User.Input.Begin</w:t>
            </w:r>
          </w:p>
        </w:tc>
        <w:tc>
          <w:tcPr>
            <w:tcW w:w="6311" w:type="dxa"/>
            <w:tcBorders>
              <w:right w:val="nil"/>
            </w:tcBorders>
          </w:tcPr>
          <w:p w:rsidR="006F55FA" w:rsidRDefault="006F55FA" w:rsidP="00ED371F">
            <w:r>
              <w:rPr>
                <w:rFonts w:hint="eastAsia"/>
              </w:rPr>
              <w:t>系统应该允许编程爱好者在搜索单个用户信息时进行键盘输入和鼠标的点击。</w:t>
            </w:r>
          </w:p>
          <w:p w:rsidR="006F55FA" w:rsidRDefault="006F55FA" w:rsidP="00ED371F">
            <w:r>
              <w:t>在系统用户开始查询时</w:t>
            </w:r>
            <w:r>
              <w:rPr>
                <w:rFonts w:hint="eastAsia"/>
              </w:rPr>
              <w:t>，</w:t>
            </w:r>
            <w:r>
              <w:t>系统开始查询任务</w:t>
            </w:r>
          </w:p>
        </w:tc>
      </w:tr>
      <w:tr w:rsidR="006F55FA" w:rsidTr="00ED371F">
        <w:tc>
          <w:tcPr>
            <w:tcW w:w="1985" w:type="dxa"/>
            <w:tcBorders>
              <w:left w:val="nil"/>
            </w:tcBorders>
          </w:tcPr>
          <w:p w:rsidR="006F55FA" w:rsidRDefault="006F55FA" w:rsidP="00ED371F">
            <w:pPr>
              <w:rPr>
                <w:ins w:id="83" w:author="USER" w:date="2016-03-10T20:02:00Z"/>
              </w:rPr>
            </w:pPr>
            <w:r>
              <w:t>User</w:t>
            </w:r>
            <w:r>
              <w:rPr>
                <w:rFonts w:hint="eastAsia"/>
              </w:rPr>
              <w:t>.Information</w:t>
            </w:r>
          </w:p>
          <w:p w:rsidR="0040448D" w:rsidRDefault="0040448D" w:rsidP="00ED371F">
            <w:ins w:id="84" w:author="USER" w:date="2016-03-10T20:03:00Z">
              <w:r>
                <w:t>User.Information.show</w:t>
              </w:r>
            </w:ins>
          </w:p>
        </w:tc>
        <w:tc>
          <w:tcPr>
            <w:tcW w:w="6311" w:type="dxa"/>
            <w:tcBorders>
              <w:right w:val="nil"/>
            </w:tcBorders>
          </w:tcPr>
          <w:p w:rsidR="006F55FA" w:rsidRDefault="006F55FA" w:rsidP="006F55FA">
            <w:pPr>
              <w:rPr>
                <w:ins w:id="85" w:author="USER" w:date="2016-03-10T20:03:00Z"/>
              </w:rPr>
            </w:pPr>
            <w:r>
              <w:rPr>
                <w:rFonts w:hint="eastAsia"/>
              </w:rPr>
              <w:t>系统显示编程爱好者查找的单个用户的所有基本信息</w:t>
            </w:r>
          </w:p>
          <w:p w:rsidR="0040448D" w:rsidRPr="0040448D" w:rsidRDefault="0040448D" w:rsidP="006F55FA">
            <w:pPr>
              <w:rPr>
                <w:rFonts w:hint="eastAsia"/>
                <w:rPrChange w:id="86" w:author="USER" w:date="2016-03-10T20:03:00Z">
                  <w:rPr>
                    <w:rFonts w:hint="eastAsia"/>
                  </w:rPr>
                </w:rPrChange>
              </w:rPr>
            </w:pPr>
            <w:ins w:id="87" w:author="USER" w:date="2016-03-10T20:03:00Z">
              <w:r>
                <w:t>系统显示</w:t>
              </w:r>
              <w:r>
                <w:t>用户类型</w:t>
              </w:r>
              <w:r>
                <w:rPr>
                  <w:rFonts w:hint="eastAsia"/>
                </w:rPr>
                <w:t>、</w:t>
              </w:r>
              <w:r>
                <w:t>账号注册时间</w:t>
              </w:r>
              <w:r>
                <w:rPr>
                  <w:rFonts w:hint="eastAsia"/>
                </w:rPr>
                <w:t>、</w:t>
              </w:r>
              <w:r>
                <w:t>参与项目数</w:t>
              </w:r>
              <w:r>
                <w:rPr>
                  <w:rFonts w:hint="eastAsia"/>
                </w:rPr>
                <w:t>、</w:t>
              </w:r>
              <w:r>
                <w:t>创建项目数</w:t>
              </w:r>
              <w:r>
                <w:rPr>
                  <w:rFonts w:hint="eastAsia"/>
                </w:rPr>
                <w:t>、所属公司的统计信息图表</w:t>
              </w:r>
            </w:ins>
            <w:bookmarkStart w:id="88" w:name="_GoBack"/>
            <w:bookmarkEnd w:id="88"/>
          </w:p>
        </w:tc>
      </w:tr>
      <w:tr w:rsidR="006F55FA" w:rsidTr="00ED371F">
        <w:tc>
          <w:tcPr>
            <w:tcW w:w="1985" w:type="dxa"/>
            <w:tcBorders>
              <w:left w:val="nil"/>
            </w:tcBorders>
          </w:tcPr>
          <w:p w:rsidR="006F55FA" w:rsidRDefault="006F55FA" w:rsidP="00ED371F">
            <w:r>
              <w:t>User</w:t>
            </w:r>
            <w:r>
              <w:rPr>
                <w:rFonts w:hint="eastAsia"/>
              </w:rPr>
              <w:t>.Close</w:t>
            </w:r>
          </w:p>
        </w:tc>
        <w:tc>
          <w:tcPr>
            <w:tcW w:w="6311" w:type="dxa"/>
            <w:tcBorders>
              <w:right w:val="nil"/>
            </w:tcBorders>
          </w:tcPr>
          <w:p w:rsidR="006F55FA" w:rsidRDefault="006F55FA" w:rsidP="00ED371F">
            <w:r>
              <w:rPr>
                <w:rFonts w:hint="eastAsia"/>
              </w:rPr>
              <w:t>系统用户结束查找，系统关闭查找任务</w:t>
            </w:r>
          </w:p>
        </w:tc>
      </w:tr>
      <w:tr w:rsidR="006F55FA" w:rsidTr="00ED371F">
        <w:tc>
          <w:tcPr>
            <w:tcW w:w="1985" w:type="dxa"/>
            <w:tcBorders>
              <w:left w:val="nil"/>
            </w:tcBorders>
          </w:tcPr>
          <w:p w:rsidR="006F55FA" w:rsidRDefault="006F55FA" w:rsidP="00ED371F">
            <w:r>
              <w:t>User</w:t>
            </w:r>
            <w:r>
              <w:rPr>
                <w:rFonts w:hint="eastAsia"/>
              </w:rPr>
              <w:t>.Next</w:t>
            </w:r>
          </w:p>
        </w:tc>
        <w:tc>
          <w:tcPr>
            <w:tcW w:w="6311" w:type="dxa"/>
            <w:tcBorders>
              <w:right w:val="nil"/>
            </w:tcBorders>
          </w:tcPr>
          <w:p w:rsidR="006F55FA" w:rsidRDefault="006F55FA" w:rsidP="00ED371F">
            <w:r>
              <w:rPr>
                <w:rFonts w:hint="eastAsia"/>
              </w:rPr>
              <w:t>系统开始下一次查找单个用户基本信息的任务</w:t>
            </w:r>
          </w:p>
        </w:tc>
      </w:tr>
    </w:tbl>
    <w:p w:rsidR="006F55FA" w:rsidRPr="00D232FA" w:rsidRDefault="006F55FA" w:rsidP="006F55FA">
      <w:pPr>
        <w:pStyle w:val="a3"/>
        <w:ind w:left="360" w:firstLineChars="0" w:firstLine="0"/>
      </w:pPr>
    </w:p>
    <w:p w:rsidR="006F55FA" w:rsidRDefault="00F32DA1" w:rsidP="001F39B6">
      <w:pPr>
        <w:pStyle w:val="a3"/>
        <w:ind w:left="360" w:firstLineChars="0" w:firstLine="0"/>
      </w:pPr>
      <w:r w:rsidRPr="00F32DA1">
        <w:rPr>
          <w:rFonts w:hint="eastAsia"/>
          <w:b/>
        </w:rPr>
        <w:t>3.2</w:t>
      </w:r>
      <w:r w:rsidRPr="00F32DA1">
        <w:rPr>
          <w:rFonts w:hint="eastAsia"/>
          <w:b/>
        </w:rPr>
        <w:t>非功能性需求</w:t>
      </w:r>
    </w:p>
    <w:p w:rsidR="00F32DA1" w:rsidRDefault="00F32DA1" w:rsidP="001F39B6">
      <w:pPr>
        <w:pStyle w:val="a3"/>
        <w:ind w:left="360" w:firstLineChars="0" w:firstLine="0"/>
      </w:pPr>
      <w:r>
        <w:rPr>
          <w:rFonts w:hint="eastAsia"/>
        </w:rPr>
        <w:t>3.2.1</w:t>
      </w:r>
      <w:r>
        <w:rPr>
          <w:rFonts w:hint="eastAsia"/>
        </w:rPr>
        <w:t>安全性</w:t>
      </w:r>
    </w:p>
    <w:p w:rsidR="00F32DA1" w:rsidRDefault="00A41246" w:rsidP="001F39B6">
      <w:pPr>
        <w:pStyle w:val="a3"/>
        <w:ind w:left="360" w:firstLineChars="0" w:firstLine="0"/>
      </w:pPr>
      <w:r>
        <w:rPr>
          <w:rFonts w:hint="eastAsia"/>
        </w:rPr>
        <w:t>Safety1</w:t>
      </w:r>
      <w:r>
        <w:rPr>
          <w:rFonts w:hint="eastAsia"/>
        </w:rPr>
        <w:t>：</w:t>
      </w:r>
      <w:r w:rsidR="00F32DA1">
        <w:t>本系统不需要用户注册</w:t>
      </w:r>
      <w:r w:rsidR="00F32DA1">
        <w:rPr>
          <w:rFonts w:hint="eastAsia"/>
        </w:rPr>
        <w:t>，</w:t>
      </w:r>
      <w:r w:rsidR="00F32DA1">
        <w:t>只提供查询任务</w:t>
      </w:r>
      <w:r w:rsidR="00F32DA1">
        <w:rPr>
          <w:rFonts w:hint="eastAsia"/>
        </w:rPr>
        <w:t>，</w:t>
      </w:r>
      <w:r w:rsidR="00F32DA1">
        <w:t>不允许用户修改所查询到的任何信息</w:t>
      </w:r>
      <w:r w:rsidR="00F32DA1">
        <w:rPr>
          <w:rFonts w:hint="eastAsia"/>
        </w:rPr>
        <w:t>，</w:t>
      </w:r>
      <w:r w:rsidR="00F32DA1">
        <w:t>提供的项目信息仅供用户对比和参考</w:t>
      </w:r>
      <w:r w:rsidR="00F32DA1">
        <w:rPr>
          <w:rFonts w:hint="eastAsia"/>
        </w:rPr>
        <w:t>。</w:t>
      </w:r>
    </w:p>
    <w:p w:rsidR="00F32DA1" w:rsidRDefault="00F32DA1" w:rsidP="001F39B6">
      <w:pPr>
        <w:pStyle w:val="a3"/>
        <w:ind w:left="360" w:firstLineChars="0" w:firstLine="0"/>
      </w:pPr>
      <w:r>
        <w:rPr>
          <w:rFonts w:hint="eastAsia"/>
        </w:rPr>
        <w:t>3.2.2</w:t>
      </w:r>
      <w:r>
        <w:rPr>
          <w:rFonts w:hint="eastAsia"/>
        </w:rPr>
        <w:t>可维护性</w:t>
      </w:r>
    </w:p>
    <w:p w:rsidR="005B7D3E" w:rsidRDefault="005B7D3E" w:rsidP="001F39B6">
      <w:pPr>
        <w:pStyle w:val="a3"/>
        <w:ind w:left="360" w:firstLineChars="0" w:firstLine="0"/>
        <w:rPr>
          <w:szCs w:val="21"/>
        </w:rPr>
      </w:pPr>
      <w:r w:rsidRPr="00F001FD">
        <w:rPr>
          <w:rFonts w:hint="eastAsia"/>
          <w:szCs w:val="21"/>
        </w:rPr>
        <w:t>Modifiablity</w:t>
      </w:r>
      <w:r w:rsidRPr="00F001FD">
        <w:rPr>
          <w:szCs w:val="21"/>
        </w:rPr>
        <w:t>1</w:t>
      </w:r>
      <w:r>
        <w:rPr>
          <w:rFonts w:hint="eastAsia"/>
          <w:szCs w:val="21"/>
        </w:rPr>
        <w:t>：</w:t>
      </w:r>
      <w:r>
        <w:rPr>
          <w:szCs w:val="21"/>
        </w:rPr>
        <w:t>如果系统增加新的项目</w:t>
      </w:r>
      <w:r>
        <w:rPr>
          <w:rFonts w:hint="eastAsia"/>
          <w:szCs w:val="21"/>
        </w:rPr>
        <w:t>，</w:t>
      </w:r>
      <w:r w:rsidR="00D60B35">
        <w:rPr>
          <w:szCs w:val="21"/>
        </w:rPr>
        <w:t>系统要在一天内完成数据统计的更新</w:t>
      </w:r>
      <w:r w:rsidR="00D60B35">
        <w:rPr>
          <w:rFonts w:hint="eastAsia"/>
          <w:szCs w:val="21"/>
        </w:rPr>
        <w:t>。</w:t>
      </w:r>
    </w:p>
    <w:p w:rsidR="00050D0E" w:rsidRPr="00050D0E" w:rsidRDefault="00050D0E" w:rsidP="00050D0E">
      <w:pPr>
        <w:pStyle w:val="a3"/>
        <w:ind w:left="360" w:firstLineChars="0" w:firstLine="0"/>
        <w:rPr>
          <w:color w:val="7030A0"/>
          <w:szCs w:val="21"/>
        </w:rPr>
      </w:pPr>
      <w:r w:rsidRPr="00050D0E">
        <w:rPr>
          <w:color w:val="7030A0"/>
          <w:szCs w:val="21"/>
        </w:rPr>
        <w:t>Mod</w:t>
      </w:r>
      <w:r w:rsidRPr="00050D0E">
        <w:rPr>
          <w:rFonts w:hint="eastAsia"/>
          <w:color w:val="7030A0"/>
          <w:szCs w:val="21"/>
        </w:rPr>
        <w:t>2</w:t>
      </w:r>
      <w:r w:rsidRPr="00050D0E">
        <w:rPr>
          <w:rFonts w:hint="eastAsia"/>
          <w:color w:val="7030A0"/>
          <w:szCs w:val="21"/>
        </w:rPr>
        <w:t>：如果系统增加新的统计图表，开发要在一周内完成。</w:t>
      </w:r>
    </w:p>
    <w:p w:rsidR="00A41246" w:rsidRDefault="00A41246" w:rsidP="001F39B6">
      <w:pPr>
        <w:pStyle w:val="a3"/>
        <w:ind w:left="360" w:firstLineChars="0" w:firstLine="0"/>
        <w:rPr>
          <w:szCs w:val="21"/>
        </w:rPr>
      </w:pPr>
      <w:r>
        <w:rPr>
          <w:rFonts w:hint="eastAsia"/>
          <w:szCs w:val="21"/>
        </w:rPr>
        <w:t>3.2.3</w:t>
      </w:r>
      <w:r>
        <w:rPr>
          <w:rFonts w:hint="eastAsia"/>
          <w:szCs w:val="21"/>
        </w:rPr>
        <w:t>易用性</w:t>
      </w:r>
    </w:p>
    <w:p w:rsidR="00A41246" w:rsidRDefault="00A41246" w:rsidP="00A41246">
      <w:pPr>
        <w:pStyle w:val="a3"/>
        <w:ind w:left="360" w:firstLineChars="0" w:firstLine="0"/>
        <w:rPr>
          <w:szCs w:val="21"/>
        </w:rPr>
      </w:pPr>
      <w:r w:rsidRPr="00F001FD">
        <w:rPr>
          <w:rFonts w:hint="eastAsia"/>
          <w:szCs w:val="21"/>
        </w:rPr>
        <w:t>Usability</w:t>
      </w:r>
      <w:r w:rsidRPr="00F001FD">
        <w:rPr>
          <w:szCs w:val="21"/>
        </w:rPr>
        <w:t>1</w:t>
      </w:r>
      <w:r>
        <w:rPr>
          <w:rFonts w:hint="eastAsia"/>
          <w:szCs w:val="21"/>
        </w:rPr>
        <w:t>：系统界面应有良好的导航。</w:t>
      </w:r>
    </w:p>
    <w:p w:rsidR="00A41246" w:rsidRDefault="00A41246" w:rsidP="00A41246">
      <w:pPr>
        <w:pStyle w:val="a3"/>
        <w:ind w:left="360" w:firstLineChars="0" w:firstLine="0"/>
        <w:rPr>
          <w:szCs w:val="21"/>
        </w:rPr>
      </w:pPr>
      <w:r>
        <w:rPr>
          <w:rFonts w:hint="eastAsia"/>
          <w:szCs w:val="21"/>
        </w:rPr>
        <w:t>3.2.4</w:t>
      </w:r>
      <w:r>
        <w:rPr>
          <w:rFonts w:hint="eastAsia"/>
          <w:szCs w:val="21"/>
        </w:rPr>
        <w:t>可靠性</w:t>
      </w:r>
    </w:p>
    <w:p w:rsidR="00A41246" w:rsidRDefault="00A41246" w:rsidP="00A41246">
      <w:pPr>
        <w:pStyle w:val="a3"/>
        <w:ind w:left="360" w:firstLineChars="0" w:firstLine="0"/>
        <w:rPr>
          <w:szCs w:val="21"/>
        </w:rPr>
      </w:pPr>
      <w:r w:rsidRPr="00F001FD">
        <w:rPr>
          <w:rFonts w:hint="eastAsia"/>
          <w:szCs w:val="21"/>
        </w:rPr>
        <w:t>Reliability</w:t>
      </w:r>
      <w:r w:rsidRPr="00F001FD">
        <w:rPr>
          <w:szCs w:val="21"/>
        </w:rPr>
        <w:t>1</w:t>
      </w:r>
      <w:r>
        <w:rPr>
          <w:rFonts w:hint="eastAsia"/>
          <w:szCs w:val="21"/>
        </w:rPr>
        <w:t>：</w:t>
      </w:r>
      <w:r>
        <w:rPr>
          <w:szCs w:val="21"/>
        </w:rPr>
        <w:t>当网络发生故障时</w:t>
      </w:r>
      <w:r>
        <w:rPr>
          <w:rFonts w:hint="eastAsia"/>
          <w:szCs w:val="21"/>
        </w:rPr>
        <w:t>，</w:t>
      </w:r>
      <w:ins w:id="89" w:author="USER" w:date="2016-02-29T20:40:00Z">
        <w:r w:rsidR="00050D0E" w:rsidRPr="00050D0E">
          <w:rPr>
            <w:rFonts w:hint="eastAsia"/>
            <w:color w:val="C00000"/>
          </w:rPr>
          <w:t>系统可以通过上次缓存数据运行，并提示网络异常、重连数据服务器</w:t>
        </w:r>
      </w:ins>
      <w:del w:id="90" w:author="USER" w:date="2016-02-29T20:40:00Z">
        <w:r w:rsidRPr="00050D0E" w:rsidDel="00050D0E">
          <w:rPr>
            <w:color w:val="C00000"/>
            <w:szCs w:val="21"/>
          </w:rPr>
          <w:delText>不能</w:delText>
        </w:r>
      </w:del>
      <w:del w:id="91" w:author="USER" w:date="2016-02-29T20:39:00Z">
        <w:r w:rsidRPr="00050D0E" w:rsidDel="00050D0E">
          <w:rPr>
            <w:color w:val="C00000"/>
            <w:szCs w:val="21"/>
          </w:rPr>
          <w:delText>瘫痪</w:delText>
        </w:r>
      </w:del>
      <w:r>
        <w:rPr>
          <w:rFonts w:hint="eastAsia"/>
          <w:szCs w:val="21"/>
        </w:rPr>
        <w:t>。</w:t>
      </w:r>
    </w:p>
    <w:p w:rsidR="00A41246" w:rsidRDefault="00A41246" w:rsidP="00A41246">
      <w:pPr>
        <w:pStyle w:val="a3"/>
        <w:ind w:left="360" w:firstLineChars="0" w:firstLine="0"/>
        <w:rPr>
          <w:b/>
          <w:szCs w:val="21"/>
        </w:rPr>
      </w:pPr>
      <w:r w:rsidRPr="00A41246">
        <w:rPr>
          <w:rFonts w:hint="eastAsia"/>
          <w:b/>
          <w:szCs w:val="21"/>
        </w:rPr>
        <w:t>3.3</w:t>
      </w:r>
      <w:r w:rsidRPr="00A41246">
        <w:rPr>
          <w:rFonts w:hint="eastAsia"/>
          <w:b/>
          <w:szCs w:val="21"/>
        </w:rPr>
        <w:t>数据需求</w:t>
      </w:r>
    </w:p>
    <w:p w:rsidR="00D639EE" w:rsidRDefault="00D639EE" w:rsidP="00A41246">
      <w:pPr>
        <w:pStyle w:val="a3"/>
        <w:ind w:left="360" w:firstLineChars="0" w:firstLine="0"/>
        <w:rPr>
          <w:szCs w:val="21"/>
        </w:rPr>
      </w:pPr>
      <w:r>
        <w:rPr>
          <w:szCs w:val="21"/>
        </w:rPr>
        <w:t>3.3.1</w:t>
      </w:r>
      <w:r>
        <w:rPr>
          <w:szCs w:val="21"/>
        </w:rPr>
        <w:t>数据定义</w:t>
      </w:r>
    </w:p>
    <w:p w:rsidR="00D639EE" w:rsidRDefault="00D639EE" w:rsidP="00A41246">
      <w:pPr>
        <w:pStyle w:val="a3"/>
        <w:ind w:left="360" w:firstLineChars="0" w:firstLine="0"/>
        <w:rPr>
          <w:szCs w:val="21"/>
        </w:rPr>
      </w:pPr>
      <w:r>
        <w:rPr>
          <w:rFonts w:hint="eastAsia"/>
          <w:szCs w:val="21"/>
        </w:rPr>
        <w:t>D</w:t>
      </w:r>
      <w:r>
        <w:rPr>
          <w:szCs w:val="21"/>
        </w:rPr>
        <w:t>R1</w:t>
      </w:r>
      <w:r>
        <w:rPr>
          <w:rFonts w:hint="eastAsia"/>
          <w:szCs w:val="21"/>
        </w:rPr>
        <w:t>：</w:t>
      </w:r>
      <w:r>
        <w:rPr>
          <w:szCs w:val="21"/>
        </w:rPr>
        <w:t>系统要存储</w:t>
      </w:r>
      <w:r>
        <w:rPr>
          <w:rFonts w:hint="eastAsia"/>
          <w:szCs w:val="21"/>
        </w:rPr>
        <w:t>API</w:t>
      </w:r>
      <w:r>
        <w:rPr>
          <w:rFonts w:hint="eastAsia"/>
          <w:szCs w:val="21"/>
        </w:rPr>
        <w:t>中所有的项目和用户数据。</w:t>
      </w:r>
    </w:p>
    <w:p w:rsidR="00D639EE" w:rsidRDefault="00D639EE" w:rsidP="00A41246">
      <w:pPr>
        <w:pStyle w:val="a3"/>
        <w:ind w:left="360" w:firstLineChars="0" w:firstLine="0"/>
        <w:rPr>
          <w:szCs w:val="21"/>
        </w:rPr>
      </w:pPr>
      <w:r>
        <w:rPr>
          <w:rFonts w:hint="eastAsia"/>
          <w:szCs w:val="21"/>
        </w:rPr>
        <w:t>DR2</w:t>
      </w:r>
      <w:r>
        <w:rPr>
          <w:rFonts w:hint="eastAsia"/>
          <w:szCs w:val="21"/>
        </w:rPr>
        <w:t>：迭代三之后，系统可以从</w:t>
      </w:r>
      <w:r>
        <w:rPr>
          <w:rFonts w:hint="eastAsia"/>
          <w:szCs w:val="21"/>
        </w:rPr>
        <w:t>github</w:t>
      </w:r>
      <w:r>
        <w:rPr>
          <w:rFonts w:hint="eastAsia"/>
          <w:szCs w:val="21"/>
        </w:rPr>
        <w:t>网站中获取项目和用户的相关数据。</w:t>
      </w:r>
    </w:p>
    <w:p w:rsidR="00D639EE" w:rsidRPr="00D639EE" w:rsidRDefault="00341C82" w:rsidP="00A41246">
      <w:pPr>
        <w:pStyle w:val="a3"/>
        <w:ind w:left="360" w:firstLineChars="0" w:firstLine="0"/>
        <w:rPr>
          <w:szCs w:val="21"/>
        </w:rPr>
      </w:pPr>
      <w:ins w:id="92" w:author="USER" w:date="2016-03-02T15:21:00Z">
        <w:r>
          <w:rPr>
            <w:rFonts w:hint="eastAsia"/>
            <w:szCs w:val="21"/>
          </w:rPr>
          <w:t>DR3</w:t>
        </w:r>
        <w:r>
          <w:rPr>
            <w:rFonts w:hint="eastAsia"/>
            <w:szCs w:val="21"/>
          </w:rPr>
          <w:t>：迭代三之后，系统可以为用户提供实时更新</w:t>
        </w:r>
        <w:r>
          <w:rPr>
            <w:rFonts w:hint="eastAsia"/>
            <w:szCs w:val="21"/>
          </w:rPr>
          <w:t>github</w:t>
        </w:r>
        <w:r>
          <w:rPr>
            <w:rFonts w:hint="eastAsia"/>
            <w:szCs w:val="21"/>
          </w:rPr>
          <w:t>网站上项目</w:t>
        </w:r>
      </w:ins>
      <w:ins w:id="93" w:author="USER" w:date="2016-03-02T15:22:00Z">
        <w:r>
          <w:rPr>
            <w:rFonts w:hint="eastAsia"/>
            <w:szCs w:val="21"/>
          </w:rPr>
          <w:t>和用户的最新相关数据。</w:t>
        </w:r>
      </w:ins>
    </w:p>
    <w:sectPr w:rsidR="00D639EE" w:rsidRPr="00D639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F6F" w:rsidRDefault="003D1F6F" w:rsidP="00050D0E">
      <w:r>
        <w:separator/>
      </w:r>
    </w:p>
  </w:endnote>
  <w:endnote w:type="continuationSeparator" w:id="0">
    <w:p w:rsidR="003D1F6F" w:rsidRDefault="003D1F6F" w:rsidP="0005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yala">
    <w:panose1 w:val="02000504070300020003"/>
    <w:charset w:val="00"/>
    <w:family w:val="auto"/>
    <w:pitch w:val="variable"/>
    <w:sig w:usb0="A000006F" w:usb1="00000000" w:usb2="000008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F6F" w:rsidRDefault="003D1F6F" w:rsidP="00050D0E">
      <w:r>
        <w:separator/>
      </w:r>
    </w:p>
  </w:footnote>
  <w:footnote w:type="continuationSeparator" w:id="0">
    <w:p w:rsidR="003D1F6F" w:rsidRDefault="003D1F6F" w:rsidP="00050D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F2104"/>
    <w:multiLevelType w:val="hybridMultilevel"/>
    <w:tmpl w:val="E940C0B0"/>
    <w:lvl w:ilvl="0" w:tplc="8DC41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772"/>
    <w:rsid w:val="00050D0E"/>
    <w:rsid w:val="001F39B6"/>
    <w:rsid w:val="002C0C5A"/>
    <w:rsid w:val="00341C82"/>
    <w:rsid w:val="003A569E"/>
    <w:rsid w:val="003D1F6F"/>
    <w:rsid w:val="0040448D"/>
    <w:rsid w:val="00427810"/>
    <w:rsid w:val="00573BCA"/>
    <w:rsid w:val="005A59CB"/>
    <w:rsid w:val="005B7D3E"/>
    <w:rsid w:val="005E1FA1"/>
    <w:rsid w:val="005F5C24"/>
    <w:rsid w:val="00625C02"/>
    <w:rsid w:val="00687EC8"/>
    <w:rsid w:val="006F55FA"/>
    <w:rsid w:val="00804323"/>
    <w:rsid w:val="00814BB6"/>
    <w:rsid w:val="008420C2"/>
    <w:rsid w:val="00914E14"/>
    <w:rsid w:val="00A015CA"/>
    <w:rsid w:val="00A41246"/>
    <w:rsid w:val="00A532BD"/>
    <w:rsid w:val="00B27DEB"/>
    <w:rsid w:val="00B42247"/>
    <w:rsid w:val="00C659B6"/>
    <w:rsid w:val="00CF2A5A"/>
    <w:rsid w:val="00D232FA"/>
    <w:rsid w:val="00D60B35"/>
    <w:rsid w:val="00D639EE"/>
    <w:rsid w:val="00EB1772"/>
    <w:rsid w:val="00F32DA1"/>
    <w:rsid w:val="00FB0BC8"/>
    <w:rsid w:val="00FC7BB7"/>
    <w:rsid w:val="00FD46B4"/>
    <w:rsid w:val="00FF5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82D37B-246E-44A5-845F-BF7D04D9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B17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17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B17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B1772"/>
    <w:rPr>
      <w:b/>
      <w:bCs/>
      <w:kern w:val="44"/>
      <w:sz w:val="44"/>
      <w:szCs w:val="44"/>
    </w:rPr>
  </w:style>
  <w:style w:type="character" w:customStyle="1" w:styleId="2Char">
    <w:name w:val="标题 2 Char"/>
    <w:basedOn w:val="a0"/>
    <w:link w:val="2"/>
    <w:uiPriority w:val="9"/>
    <w:rsid w:val="00EB17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B1772"/>
    <w:rPr>
      <w:b/>
      <w:bCs/>
      <w:sz w:val="32"/>
      <w:szCs w:val="32"/>
    </w:rPr>
  </w:style>
  <w:style w:type="paragraph" w:styleId="a3">
    <w:name w:val="List Paragraph"/>
    <w:basedOn w:val="a"/>
    <w:uiPriority w:val="34"/>
    <w:qFormat/>
    <w:rsid w:val="005E1FA1"/>
    <w:pPr>
      <w:ind w:firstLineChars="200" w:firstLine="420"/>
    </w:pPr>
  </w:style>
  <w:style w:type="table" w:styleId="a4">
    <w:name w:val="Table Grid"/>
    <w:basedOn w:val="a1"/>
    <w:uiPriority w:val="39"/>
    <w:rsid w:val="00FD4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050D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50D0E"/>
    <w:rPr>
      <w:sz w:val="18"/>
      <w:szCs w:val="18"/>
    </w:rPr>
  </w:style>
  <w:style w:type="paragraph" w:styleId="a6">
    <w:name w:val="footer"/>
    <w:basedOn w:val="a"/>
    <w:link w:val="Char0"/>
    <w:uiPriority w:val="99"/>
    <w:unhideWhenUsed/>
    <w:rsid w:val="00050D0E"/>
    <w:pPr>
      <w:tabs>
        <w:tab w:val="center" w:pos="4153"/>
        <w:tab w:val="right" w:pos="8306"/>
      </w:tabs>
      <w:snapToGrid w:val="0"/>
      <w:jc w:val="left"/>
    </w:pPr>
    <w:rPr>
      <w:sz w:val="18"/>
      <w:szCs w:val="18"/>
    </w:rPr>
  </w:style>
  <w:style w:type="character" w:customStyle="1" w:styleId="Char0">
    <w:name w:val="页脚 Char"/>
    <w:basedOn w:val="a0"/>
    <w:link w:val="a6"/>
    <w:uiPriority w:val="99"/>
    <w:rsid w:val="00050D0E"/>
    <w:rPr>
      <w:sz w:val="18"/>
      <w:szCs w:val="18"/>
    </w:rPr>
  </w:style>
  <w:style w:type="paragraph" w:styleId="a7">
    <w:name w:val="Balloon Text"/>
    <w:basedOn w:val="a"/>
    <w:link w:val="Char1"/>
    <w:uiPriority w:val="99"/>
    <w:semiHidden/>
    <w:unhideWhenUsed/>
    <w:rsid w:val="00B42247"/>
    <w:rPr>
      <w:sz w:val="18"/>
      <w:szCs w:val="18"/>
    </w:rPr>
  </w:style>
  <w:style w:type="character" w:customStyle="1" w:styleId="Char1">
    <w:name w:val="批注框文本 Char"/>
    <w:basedOn w:val="a0"/>
    <w:link w:val="a7"/>
    <w:uiPriority w:val="99"/>
    <w:semiHidden/>
    <w:rsid w:val="00B422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8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2016-02-28T04:48:00Z</dcterms:created>
  <dcterms:modified xsi:type="dcterms:W3CDTF">2016-03-10T12:04:00Z</dcterms:modified>
</cp:coreProperties>
</file>