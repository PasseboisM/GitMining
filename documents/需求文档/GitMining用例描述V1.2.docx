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69" w:rsidRDefault="00952F69" w:rsidP="00914F0F">
      <w:pPr>
        <w:pStyle w:val="1"/>
      </w:pPr>
      <w:r>
        <w:t>修改历史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2F69" w:rsidTr="00952F69"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修改原因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版本号</w:t>
            </w:r>
          </w:p>
        </w:tc>
      </w:tr>
      <w:tr w:rsidR="00952F69" w:rsidTr="00952F69"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2016.2.28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完成文档</w:t>
            </w:r>
          </w:p>
        </w:tc>
        <w:tc>
          <w:tcPr>
            <w:tcW w:w="2074" w:type="dxa"/>
          </w:tcPr>
          <w:p w:rsidR="00952F69" w:rsidRDefault="00952F69" w:rsidP="00952F69">
            <w:r>
              <w:rPr>
                <w:rFonts w:hint="eastAsia"/>
              </w:rPr>
              <w:t>V1.0</w:t>
            </w:r>
          </w:p>
        </w:tc>
      </w:tr>
      <w:tr w:rsidR="006B3078" w:rsidTr="00952F69">
        <w:tc>
          <w:tcPr>
            <w:tcW w:w="2074" w:type="dxa"/>
          </w:tcPr>
          <w:p w:rsidR="006B3078" w:rsidRDefault="006B3078" w:rsidP="00952F69"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6B3078" w:rsidRDefault="006B3078" w:rsidP="00952F69">
            <w:r>
              <w:rPr>
                <w:rFonts w:hint="eastAsia"/>
              </w:rPr>
              <w:t>2016.2.29</w:t>
            </w:r>
          </w:p>
        </w:tc>
        <w:tc>
          <w:tcPr>
            <w:tcW w:w="2074" w:type="dxa"/>
          </w:tcPr>
          <w:p w:rsidR="006B3078" w:rsidRDefault="006B3078" w:rsidP="00952F69">
            <w:r>
              <w:rPr>
                <w:rFonts w:hint="eastAsia"/>
              </w:rPr>
              <w:t>规范部分单词拼写</w:t>
            </w:r>
          </w:p>
        </w:tc>
        <w:tc>
          <w:tcPr>
            <w:tcW w:w="2074" w:type="dxa"/>
          </w:tcPr>
          <w:p w:rsidR="006B3078" w:rsidRDefault="006B3078" w:rsidP="00952F69"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744507" w:rsidTr="00952F69">
        <w:tc>
          <w:tcPr>
            <w:tcW w:w="2074" w:type="dxa"/>
          </w:tcPr>
          <w:p w:rsidR="00744507" w:rsidRDefault="00744507" w:rsidP="00952F69"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744507" w:rsidRDefault="00744507" w:rsidP="00952F69">
            <w:r>
              <w:rPr>
                <w:rFonts w:hint="eastAsia"/>
              </w:rPr>
              <w:t>2016.3.2</w:t>
            </w:r>
          </w:p>
        </w:tc>
        <w:tc>
          <w:tcPr>
            <w:tcW w:w="2074" w:type="dxa"/>
          </w:tcPr>
          <w:p w:rsidR="00744507" w:rsidRDefault="00744507" w:rsidP="00952F69">
            <w:r>
              <w:rPr>
                <w:rFonts w:hint="eastAsia"/>
              </w:rPr>
              <w:t>增加网络查询功能</w:t>
            </w:r>
          </w:p>
        </w:tc>
        <w:tc>
          <w:tcPr>
            <w:tcW w:w="2074" w:type="dxa"/>
          </w:tcPr>
          <w:p w:rsidR="00744507" w:rsidRDefault="00744507" w:rsidP="00952F69">
            <w:r>
              <w:rPr>
                <w:rFonts w:hint="eastAsia"/>
              </w:rPr>
              <w:t>V</w:t>
            </w:r>
            <w:r>
              <w:t>1.2</w:t>
            </w:r>
          </w:p>
        </w:tc>
      </w:tr>
    </w:tbl>
    <w:p w:rsidR="00952F69" w:rsidRPr="00952F69" w:rsidRDefault="00952F69" w:rsidP="00952F69"/>
    <w:p w:rsidR="00914F0F" w:rsidRDefault="00914F0F" w:rsidP="00914F0F">
      <w:pPr>
        <w:pStyle w:val="1"/>
      </w:pPr>
      <w:r>
        <w:t>目录</w:t>
      </w:r>
    </w:p>
    <w:p w:rsidR="00914F0F" w:rsidRDefault="00914F0F" w:rsidP="00914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目的··································································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阅读说明······························································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团队人员······························································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r>
        <w:rPr>
          <w:rFonts w:hint="eastAsia"/>
        </w:rPr>
        <w:t xml:space="preserve">2.  </w:t>
      </w:r>
      <w:r>
        <w:rPr>
          <w:rFonts w:hint="eastAsia"/>
        </w:rPr>
        <w:t>详细用例描述</w:t>
      </w:r>
    </w:p>
    <w:p w:rsidR="00914F0F" w:rsidRDefault="00914F0F" w:rsidP="00914F0F">
      <w:r>
        <w:rPr>
          <w:rFonts w:hint="eastAsia"/>
        </w:rPr>
        <w:t xml:space="preserve">   2.1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项目和用户搜索、排序············································</w:t>
      </w:r>
      <w:r w:rsidR="00564F53">
        <w:rPr>
          <w:rFonts w:hint="eastAsia"/>
        </w:rPr>
        <w:t>3</w:t>
      </w:r>
    </w:p>
    <w:p w:rsidR="00914F0F" w:rsidRDefault="00914F0F" w:rsidP="00914F0F">
      <w:r>
        <w:rPr>
          <w:rFonts w:hint="eastAsia"/>
        </w:rPr>
        <w:t xml:space="preserve">   2.2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单个项目基本信息展示</w:t>
      </w:r>
      <w:r w:rsidR="00564F53">
        <w:rPr>
          <w:rFonts w:hint="eastAsia"/>
        </w:rPr>
        <w:t>············································</w:t>
      </w:r>
      <w:r w:rsidR="00564F53">
        <w:rPr>
          <w:rFonts w:hint="eastAsia"/>
        </w:rPr>
        <w:t>4</w:t>
      </w:r>
    </w:p>
    <w:p w:rsidR="00914F0F" w:rsidRDefault="00914F0F" w:rsidP="00914F0F">
      <w:r>
        <w:rPr>
          <w:rFonts w:hint="eastAsia"/>
        </w:rPr>
        <w:t xml:space="preserve">   2.3</w:t>
      </w:r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单个用户基本信息展示</w:t>
      </w:r>
      <w:r w:rsidR="00564F53">
        <w:rPr>
          <w:rFonts w:hint="eastAsia"/>
        </w:rPr>
        <w:t>············································</w:t>
      </w:r>
      <w:r w:rsidR="00564F53">
        <w:rPr>
          <w:rFonts w:hint="eastAsia"/>
        </w:rPr>
        <w:t>5</w:t>
      </w:r>
    </w:p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Pr="00E45F81" w:rsidDel="00E45F81" w:rsidRDefault="00914F0F" w:rsidP="00914F0F">
      <w:pPr>
        <w:rPr>
          <w:del w:id="0" w:author="USER" w:date="2016-03-03T19:50:00Z"/>
          <w:rPrChange w:id="1" w:author="USER" w:date="2016-03-03T19:50:00Z">
            <w:rPr>
              <w:del w:id="2" w:author="USER" w:date="2016-03-03T19:50:00Z"/>
            </w:rPr>
          </w:rPrChange>
        </w:rPr>
      </w:pPr>
      <w:bookmarkStart w:id="3" w:name="_GoBack"/>
      <w:bookmarkEnd w:id="3"/>
    </w:p>
    <w:p w:rsidR="00914F0F" w:rsidDel="00E45F81" w:rsidRDefault="00914F0F" w:rsidP="00914F0F">
      <w:pPr>
        <w:rPr>
          <w:del w:id="4" w:author="USER" w:date="2016-03-03T19:50:00Z"/>
          <w:rFonts w:hint="eastAsia"/>
        </w:rPr>
      </w:pPr>
    </w:p>
    <w:p w:rsidR="00914F0F" w:rsidDel="00E45F81" w:rsidRDefault="00914F0F" w:rsidP="00914F0F">
      <w:pPr>
        <w:rPr>
          <w:del w:id="5" w:author="USER" w:date="2016-03-03T19:50:00Z"/>
          <w:rFonts w:hint="eastAsia"/>
        </w:rPr>
      </w:pPr>
    </w:p>
    <w:p w:rsidR="00914F0F" w:rsidDel="00E45F81" w:rsidRDefault="00914F0F" w:rsidP="00914F0F">
      <w:pPr>
        <w:rPr>
          <w:del w:id="6" w:author="USER" w:date="2016-03-03T19:50:00Z"/>
          <w:rFonts w:hint="eastAsia"/>
        </w:rPr>
      </w:pPr>
    </w:p>
    <w:p w:rsidR="00914F0F" w:rsidDel="00E45F81" w:rsidRDefault="00914F0F" w:rsidP="00914F0F">
      <w:pPr>
        <w:rPr>
          <w:del w:id="7" w:author="USER" w:date="2016-03-03T19:50:00Z"/>
          <w:rFonts w:hint="eastAsia"/>
        </w:rPr>
      </w:pPr>
    </w:p>
    <w:p w:rsidR="00914F0F" w:rsidDel="00E45F81" w:rsidRDefault="00914F0F" w:rsidP="00914F0F">
      <w:pPr>
        <w:rPr>
          <w:del w:id="8" w:author="USER" w:date="2016-03-03T19:50:00Z"/>
          <w:rFonts w:hint="eastAsia"/>
        </w:rPr>
      </w:pPr>
    </w:p>
    <w:p w:rsidR="00914F0F" w:rsidDel="00E45F81" w:rsidRDefault="00914F0F" w:rsidP="00914F0F">
      <w:pPr>
        <w:rPr>
          <w:del w:id="9" w:author="USER" w:date="2016-03-03T19:50:00Z"/>
          <w:rFonts w:hint="eastAsia"/>
        </w:rPr>
      </w:pPr>
    </w:p>
    <w:p w:rsidR="00914F0F" w:rsidDel="00E45F81" w:rsidRDefault="00914F0F" w:rsidP="00914F0F">
      <w:pPr>
        <w:rPr>
          <w:del w:id="10" w:author="USER" w:date="2016-03-03T19:50:00Z"/>
          <w:rFonts w:hint="eastAsia"/>
        </w:rPr>
      </w:pPr>
    </w:p>
    <w:p w:rsidR="00914F0F" w:rsidDel="00E45F81" w:rsidRDefault="00914F0F" w:rsidP="00914F0F">
      <w:pPr>
        <w:rPr>
          <w:del w:id="11" w:author="USER" w:date="2016-03-03T19:50:00Z"/>
          <w:rFonts w:hint="eastAsia"/>
        </w:rPr>
      </w:pPr>
    </w:p>
    <w:p w:rsidR="00914F0F" w:rsidRDefault="00914F0F" w:rsidP="00914F0F">
      <w:pPr>
        <w:rPr>
          <w:rFonts w:hint="eastAsia"/>
        </w:rPr>
      </w:pPr>
    </w:p>
    <w:p w:rsidR="00914F0F" w:rsidRDefault="00914F0F" w:rsidP="00914F0F">
      <w:pPr>
        <w:pStyle w:val="1"/>
        <w:numPr>
          <w:ilvl w:val="0"/>
          <w:numId w:val="2"/>
        </w:numPr>
      </w:pPr>
      <w:r>
        <w:rPr>
          <w:rFonts w:hint="eastAsia"/>
        </w:rPr>
        <w:t>引言</w:t>
      </w:r>
    </w:p>
    <w:p w:rsidR="00914F0F" w:rsidRDefault="00914F0F" w:rsidP="00914F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目的</w:t>
      </w:r>
    </w:p>
    <w:p w:rsidR="00914F0F" w:rsidRDefault="00914F0F" w:rsidP="00914F0F">
      <w:pPr>
        <w:ind w:left="735"/>
      </w:pPr>
      <w:r>
        <w:rPr>
          <w:rFonts w:hint="eastAsia"/>
        </w:rPr>
        <w:t>本文档描述了</w:t>
      </w:r>
      <w:r w:rsidR="001F0D73">
        <w:t>G</w:t>
      </w:r>
      <w:r w:rsidR="00A96C8B">
        <w:rPr>
          <w:rFonts w:hint="eastAsia"/>
        </w:rPr>
        <w:t>itM</w:t>
      </w:r>
      <w:r>
        <w:rPr>
          <w:rFonts w:hint="eastAsia"/>
        </w:rPr>
        <w:t>ining</w:t>
      </w:r>
      <w:r>
        <w:rPr>
          <w:rFonts w:hint="eastAsia"/>
        </w:rPr>
        <w:t>系统的用户需求，可以帮助广大编程爱好者更加快捷方便的找到自己感兴趣的项目。</w:t>
      </w:r>
    </w:p>
    <w:p w:rsidR="00914F0F" w:rsidRDefault="00564F53" w:rsidP="00564F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阅读说明</w:t>
      </w:r>
    </w:p>
    <w:p w:rsidR="00564F53" w:rsidRDefault="00564F53" w:rsidP="00564F53">
      <w:pPr>
        <w:pStyle w:val="a3"/>
        <w:ind w:left="735" w:firstLineChars="0" w:firstLine="0"/>
      </w:pPr>
      <w:r>
        <w:rPr>
          <w:rFonts w:hint="eastAsia"/>
        </w:rPr>
        <w:t>用例描述的约定为全部可用功能。</w:t>
      </w:r>
    </w:p>
    <w:p w:rsidR="00564F53" w:rsidRDefault="00564F53" w:rsidP="00564F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团队人员</w:t>
      </w:r>
    </w:p>
    <w:p w:rsidR="00564F53" w:rsidRDefault="00564F53" w:rsidP="00564F53">
      <w:pPr>
        <w:pStyle w:val="a3"/>
        <w:ind w:left="735" w:firstLineChars="0" w:firstLine="0"/>
      </w:pPr>
      <w:r>
        <w:rPr>
          <w:rFonts w:hint="eastAsia"/>
        </w:rPr>
        <w:t>王子安、徐江河、徐家逸、孙婧</w:t>
      </w: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1"/>
        <w:numPr>
          <w:ilvl w:val="0"/>
          <w:numId w:val="2"/>
        </w:numPr>
      </w:pPr>
      <w:r>
        <w:rPr>
          <w:rFonts w:hint="eastAsia"/>
        </w:rPr>
        <w:t>详细用例描述</w:t>
      </w:r>
    </w:p>
    <w:p w:rsidR="00564F53" w:rsidRDefault="00564F53" w:rsidP="00564F53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项目和用户搜索和排序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564F53" w:rsidRDefault="004A5DFF" w:rsidP="004A5DFF">
            <w:pPr>
              <w:jc w:val="center"/>
            </w:pPr>
            <w:r>
              <w:rPr>
                <w:rFonts w:hint="eastAsia"/>
              </w:rPr>
              <w:t>项目和用户搜索、排序</w:t>
            </w:r>
          </w:p>
        </w:tc>
      </w:tr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564F53" w:rsidRDefault="00564F53" w:rsidP="00C72BCE">
            <w:pPr>
              <w:jc w:val="center"/>
            </w:pPr>
            <w:r>
              <w:t>孙婧</w:t>
            </w:r>
          </w:p>
        </w:tc>
      </w:tr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564F53" w:rsidRDefault="00564F53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rPr>
                <w:rFonts w:hint="eastAsia"/>
              </w:rPr>
              <w:t>编程</w:t>
            </w:r>
            <w:r>
              <w:t>爱好者</w:t>
            </w:r>
            <w:r w:rsidR="00564F53">
              <w:rPr>
                <w:rFonts w:hint="eastAsia"/>
              </w:rPr>
              <w:t>，</w:t>
            </w:r>
            <w:r w:rsidR="004A5DFF">
              <w:rPr>
                <w:rFonts w:hint="eastAsia"/>
              </w:rPr>
              <w:t>根据项目名</w:t>
            </w:r>
            <w:r w:rsidR="004A5DFF">
              <w:t>对项目和参与项目的用户进行搜索</w:t>
            </w:r>
            <w:r w:rsidR="004A5DFF">
              <w:rPr>
                <w:rFonts w:hint="eastAsia"/>
              </w:rPr>
              <w:t>，</w:t>
            </w:r>
            <w:r w:rsidR="004A5DFF">
              <w:t>并能根据</w:t>
            </w:r>
            <w:r w:rsidR="00A96C8B">
              <w:t>star</w:t>
            </w:r>
            <w:r w:rsidR="004A5DFF">
              <w:rPr>
                <w:rFonts w:hint="eastAsia"/>
              </w:rPr>
              <w:t>，</w:t>
            </w:r>
            <w:r w:rsidR="004A5DFF">
              <w:rPr>
                <w:rFonts w:hint="eastAsia"/>
              </w:rPr>
              <w:t>fork</w:t>
            </w:r>
            <w:r w:rsidR="004A5DFF">
              <w:rPr>
                <w:rFonts w:hint="eastAsia"/>
              </w:rPr>
              <w:t>等值对项目列表进行排序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编程爱好者</w:t>
            </w:r>
            <w:r w:rsidR="004A5DFF">
              <w:t>输入项目名或项目所有者的登录名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编程爱好者</w:t>
            </w:r>
            <w:r w:rsidR="004A5DFF">
              <w:t>输入的项目名或项目所有者的登录名存在且无误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系统显示编程爱好者搜索的所有项目及其排序状态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低</w:t>
            </w:r>
          </w:p>
        </w:tc>
      </w:tr>
      <w:tr w:rsidR="00564F53" w:rsidRPr="00DC62D4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564F53" w:rsidRDefault="0068424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编程爱好者</w:t>
            </w:r>
            <w:r w:rsidR="0055137A">
              <w:rPr>
                <w:rFonts w:hint="eastAsia"/>
              </w:rPr>
              <w:t>输入项目名或项目所有者的登录名对项目进行搜索</w:t>
            </w:r>
          </w:p>
          <w:p w:rsidR="00564F53" w:rsidRDefault="0055137A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68424F">
              <w:rPr>
                <w:rFonts w:hint="eastAsia"/>
              </w:rPr>
              <w:t>编程</w:t>
            </w:r>
            <w:r w:rsidR="0068424F">
              <w:t>爱好者</w:t>
            </w:r>
            <w:r>
              <w:t>所搜索的项目</w:t>
            </w:r>
            <w:r w:rsidR="000C366F">
              <w:t>和项目所有者</w:t>
            </w:r>
            <w:r>
              <w:t>的</w:t>
            </w:r>
            <w:r w:rsidR="000C366F">
              <w:t>基本</w:t>
            </w:r>
            <w:r>
              <w:t>信息</w:t>
            </w:r>
          </w:p>
          <w:p w:rsidR="000C366F" w:rsidRDefault="0068424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编程</w:t>
            </w:r>
            <w:r>
              <w:t>爱好者</w:t>
            </w:r>
            <w:r w:rsidR="005C188F">
              <w:t>根据</w:t>
            </w:r>
            <w:r w:rsidR="00A96C8B">
              <w:t>star</w:t>
            </w:r>
            <w:r w:rsidR="005C188F">
              <w:t>和</w:t>
            </w:r>
            <w:r w:rsidR="005C188F">
              <w:t>fork</w:t>
            </w:r>
            <w:r w:rsidR="005C188F">
              <w:t>等值对项目列表进行排序</w:t>
            </w:r>
          </w:p>
          <w:p w:rsidR="005C188F" w:rsidRDefault="005C188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系统显示所有项目的排序状态</w:t>
            </w:r>
          </w:p>
          <w:p w:rsidR="00744507" w:rsidRDefault="00744507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编程爱好者</w:t>
            </w:r>
            <w:r>
              <w:rPr>
                <w:rFonts w:hint="eastAsia"/>
              </w:rPr>
              <w:t>搜索</w:t>
            </w:r>
            <w:r>
              <w:t>项目和用户的最新相关数据</w:t>
            </w:r>
          </w:p>
          <w:p w:rsidR="00744507" w:rsidRDefault="00744507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系统通过网络连接为用户展示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网站上项目和用户的最新数据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564F53" w:rsidRDefault="00564F53" w:rsidP="00C72BCE">
            <w:r>
              <w:rPr>
                <w:rFonts w:hint="eastAsia"/>
              </w:rPr>
              <w:t>1a.</w:t>
            </w:r>
            <w:r w:rsidR="0068424F">
              <w:rPr>
                <w:rFonts w:hint="eastAsia"/>
              </w:rPr>
              <w:t>编程爱好者</w:t>
            </w:r>
            <w:r w:rsidR="005C188F">
              <w:rPr>
                <w:rFonts w:hint="eastAsia"/>
              </w:rPr>
              <w:t>输入的项目名或项目所有者的登录名不存在或输入格式错误</w:t>
            </w:r>
          </w:p>
          <w:p w:rsidR="00564F53" w:rsidRDefault="00564F53" w:rsidP="00C72BCE">
            <w:r>
              <w:rPr>
                <w:rFonts w:hint="eastAsia"/>
              </w:rPr>
              <w:t xml:space="preserve">  1.</w:t>
            </w:r>
            <w:r w:rsidR="005C188F">
              <w:rPr>
                <w:rFonts w:hint="eastAsia"/>
              </w:rPr>
              <w:t>系统提示该项目不存在或</w:t>
            </w:r>
            <w:r w:rsidR="00016B5E">
              <w:rPr>
                <w:rFonts w:hint="eastAsia"/>
              </w:rPr>
              <w:t>提示输入有误</w:t>
            </w:r>
          </w:p>
          <w:p w:rsidR="00564F53" w:rsidRDefault="00564F53" w:rsidP="00C72BCE">
            <w:r>
              <w:rPr>
                <w:rFonts w:hint="eastAsia"/>
              </w:rPr>
              <w:t xml:space="preserve">  2.</w:t>
            </w:r>
            <w:r w:rsidR="00016B5E">
              <w:rPr>
                <w:rFonts w:hint="eastAsia"/>
              </w:rPr>
              <w:t>重新输入项目名或项目所有者的登录名</w:t>
            </w:r>
          </w:p>
          <w:p w:rsidR="00564F53" w:rsidRDefault="00564F53" w:rsidP="00C72BCE">
            <w:r>
              <w:rPr>
                <w:rFonts w:hint="eastAsia"/>
              </w:rPr>
              <w:t xml:space="preserve">  3.</w:t>
            </w:r>
            <w:r w:rsidR="00016B5E">
              <w:rPr>
                <w:rFonts w:hint="eastAsia"/>
              </w:rPr>
              <w:t>系统显示用户所搜索的项目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564F53" w:rsidRPr="00744507" w:rsidRDefault="00016B5E" w:rsidP="00744507">
            <w:pPr>
              <w:pStyle w:val="a3"/>
              <w:numPr>
                <w:ilvl w:val="0"/>
                <w:numId w:val="5"/>
              </w:numPr>
              <w:ind w:firstLineChars="0"/>
              <w:rPr>
                <w:ins w:id="12" w:author="USER" w:date="2016-03-02T15:29:00Z"/>
              </w:rPr>
            </w:pPr>
            <w:r w:rsidRPr="00744507">
              <w:rPr>
                <w:rFonts w:hint="eastAsia"/>
              </w:rPr>
              <w:t>项目列表的排序最好使用图表等更直观的方式</w:t>
            </w:r>
            <w:r w:rsidR="00293BD4" w:rsidRPr="00744507">
              <w:rPr>
                <w:rFonts w:hint="eastAsia"/>
              </w:rPr>
              <w:t>向编程爱好者</w:t>
            </w:r>
            <w:r w:rsidRPr="00744507">
              <w:rPr>
                <w:rFonts w:hint="eastAsia"/>
              </w:rPr>
              <w:t>展现。</w:t>
            </w:r>
          </w:p>
          <w:p w:rsidR="00744507" w:rsidRPr="00744507" w:rsidRDefault="00744507" w:rsidP="00744507">
            <w:pPr>
              <w:pStyle w:val="a3"/>
              <w:numPr>
                <w:ilvl w:val="0"/>
                <w:numId w:val="5"/>
              </w:numPr>
              <w:ind w:firstLineChars="0"/>
            </w:pPr>
            <w:ins w:id="13" w:author="USER" w:date="2016-03-02T15:29:00Z">
              <w:r>
                <w:t>系统查找</w:t>
              </w:r>
              <w:r>
                <w:rPr>
                  <w:rFonts w:hint="eastAsia"/>
                </w:rPr>
                <w:t>github</w:t>
              </w:r>
              <w:r>
                <w:rPr>
                  <w:rFonts w:hint="eastAsia"/>
                </w:rPr>
                <w:t>网站上项目最新相关</w:t>
              </w:r>
            </w:ins>
            <w:ins w:id="14" w:author="USER" w:date="2016-03-02T15:30:00Z">
              <w:r>
                <w:rPr>
                  <w:rFonts w:hint="eastAsia"/>
                </w:rPr>
                <w:t>数据时，若时间过长，用户在等待结果间隙可执行其他任务。</w:t>
              </w:r>
            </w:ins>
          </w:p>
        </w:tc>
      </w:tr>
    </w:tbl>
    <w:p w:rsidR="00564F53" w:rsidRDefault="00564F53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68424F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单个项目基本信息展示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单个项目基本信息展示</w:t>
            </w:r>
          </w:p>
        </w:tc>
      </w:tr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t>孙婧</w:t>
            </w:r>
          </w:p>
        </w:tc>
      </w:tr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rPr>
                <w:rFonts w:hint="eastAsia"/>
              </w:rPr>
              <w:t>编程</w:t>
            </w:r>
            <w:r>
              <w:t>爱好者</w:t>
            </w:r>
            <w:r w:rsidR="0068424F">
              <w:rPr>
                <w:rFonts w:hint="eastAsia"/>
              </w:rPr>
              <w:t>，根据项目名对单个项目的基本信息进行查询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t>编程爱好者输入要查询的项目名称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t>编程爱好者</w:t>
            </w:r>
            <w:r w:rsidR="0068424F">
              <w:t>输入的项目名存在且无误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68424F" w:rsidRDefault="00293BD4" w:rsidP="00C72BCE">
            <w:r>
              <w:t>系统显示编程爱好者查询的项目的基本信息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68424F" w:rsidRDefault="0068424F" w:rsidP="00C72BCE">
            <w:r>
              <w:t>高</w:t>
            </w:r>
          </w:p>
        </w:tc>
      </w:tr>
      <w:tr w:rsidR="0068424F" w:rsidRPr="00DC62D4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编程爱好者输入要查询项目的名称</w:t>
            </w:r>
          </w:p>
          <w:p w:rsidR="00293BD4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系统显示所查询项目的基本信息</w:t>
            </w:r>
            <w:r>
              <w:rPr>
                <w:rFonts w:hint="eastAsia"/>
              </w:rPr>
              <w:t>（</w:t>
            </w:r>
            <w:r>
              <w:t>包括项目基本信息</w:t>
            </w:r>
            <w:r>
              <w:rPr>
                <w:rFonts w:hint="eastAsia"/>
              </w:rPr>
              <w:t>、</w:t>
            </w:r>
            <w:r>
              <w:t>项目使用语言</w:t>
            </w:r>
            <w:r>
              <w:rPr>
                <w:rFonts w:hint="eastAsia"/>
              </w:rPr>
              <w:t>、</w:t>
            </w:r>
            <w:r>
              <w:t>项目贡献者</w:t>
            </w:r>
            <w:r>
              <w:rPr>
                <w:rFonts w:hint="eastAsia"/>
              </w:rPr>
              <w:t>、</w:t>
            </w:r>
            <w:r>
              <w:t>项目合作者</w:t>
            </w:r>
            <w:r>
              <w:rPr>
                <w:rFonts w:hint="eastAsia"/>
              </w:rPr>
              <w:t>、</w:t>
            </w:r>
            <w:r>
              <w:t>项目</w:t>
            </w:r>
            <w:r>
              <w:t>fork</w:t>
            </w:r>
            <w:r>
              <w:t>信息</w:t>
            </w:r>
            <w:r>
              <w:rPr>
                <w:rFonts w:hint="eastAsia"/>
              </w:rPr>
              <w:t>）</w:t>
            </w:r>
          </w:p>
          <w:p w:rsidR="00293BD4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重复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流程，直到编程爱好者结束查询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68424F" w:rsidRDefault="0068424F" w:rsidP="00C72BCE">
            <w:r>
              <w:rPr>
                <w:rFonts w:hint="eastAsia"/>
              </w:rPr>
              <w:t>1a.</w:t>
            </w:r>
            <w:r w:rsidR="00293BD4">
              <w:rPr>
                <w:rFonts w:hint="eastAsia"/>
              </w:rPr>
              <w:t>编程爱好者</w:t>
            </w:r>
            <w:r>
              <w:rPr>
                <w:rFonts w:hint="eastAsia"/>
              </w:rPr>
              <w:t>输入的项目名不存在或输入格式错误</w:t>
            </w:r>
          </w:p>
          <w:p w:rsidR="0068424F" w:rsidRDefault="0068424F" w:rsidP="00C72BC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系统提示该项目不存在或提示输入有误</w:t>
            </w:r>
          </w:p>
          <w:p w:rsidR="0068424F" w:rsidRDefault="0068424F" w:rsidP="00C72BC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重新输入项目名</w:t>
            </w:r>
            <w:r w:rsidR="00293BD4">
              <w:rPr>
                <w:rFonts w:hint="eastAsia"/>
              </w:rPr>
              <w:t>进行查询</w:t>
            </w:r>
          </w:p>
          <w:p w:rsidR="0068424F" w:rsidRDefault="0068424F" w:rsidP="00C72BCE">
            <w:r>
              <w:rPr>
                <w:rFonts w:hint="eastAsia"/>
              </w:rPr>
              <w:t xml:space="preserve">  3.</w:t>
            </w:r>
            <w:r w:rsidR="00293BD4">
              <w:rPr>
                <w:rFonts w:hint="eastAsia"/>
              </w:rPr>
              <w:t>系统显示</w:t>
            </w:r>
            <w:r>
              <w:rPr>
                <w:rFonts w:hint="eastAsia"/>
              </w:rPr>
              <w:t>所搜索的项目</w:t>
            </w:r>
            <w:r w:rsidR="00293BD4">
              <w:rPr>
                <w:rFonts w:hint="eastAsia"/>
              </w:rPr>
              <w:t>的基本信息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68424F" w:rsidRDefault="0068424F" w:rsidP="00293BD4">
            <w:r>
              <w:rPr>
                <w:rFonts w:hint="eastAsia"/>
              </w:rPr>
              <w:t>项目</w:t>
            </w:r>
            <w:r w:rsidR="009B5B16">
              <w:rPr>
                <w:rFonts w:hint="eastAsia"/>
              </w:rPr>
              <w:t>基本信息最好使用表格等清晰的结构展示。</w:t>
            </w:r>
          </w:p>
        </w:tc>
      </w:tr>
    </w:tbl>
    <w:p w:rsidR="0068424F" w:rsidRDefault="0068424F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9B5B1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单个用户基本信息展示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单个用户基本信息展示</w:t>
            </w:r>
          </w:p>
        </w:tc>
      </w:tr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t>孙婧</w:t>
            </w:r>
          </w:p>
        </w:tc>
      </w:tr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编程</w:t>
            </w:r>
            <w:r>
              <w:t>爱好者</w:t>
            </w:r>
            <w:r>
              <w:rPr>
                <w:rFonts w:hint="eastAsia"/>
              </w:rPr>
              <w:t>，根据用户的登录名对单个用户的基本信息进行查询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编程爱好者输入要查询的</w:t>
            </w:r>
            <w:r>
              <w:rPr>
                <w:rFonts w:hint="eastAsia"/>
              </w:rPr>
              <w:t>用户</w:t>
            </w:r>
            <w:r>
              <w:t>的登录名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编程爱好者输入的</w:t>
            </w:r>
            <w:r>
              <w:rPr>
                <w:rFonts w:hint="eastAsia"/>
              </w:rPr>
              <w:t>用户的登录名</w:t>
            </w:r>
            <w:r>
              <w:t>存在且无误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系统显示编程爱好者查询的单个用户的基本信息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高</w:t>
            </w:r>
          </w:p>
        </w:tc>
      </w:tr>
      <w:tr w:rsidR="009B5B16" w:rsidRPr="00DC62D4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编程爱好者输入要查询单个用户的登录名</w:t>
            </w:r>
          </w:p>
          <w:p w:rsidR="009B5B16" w:rsidRDefault="009B5B16" w:rsidP="00C72BCE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系统显示所查询</w:t>
            </w:r>
            <w:r>
              <w:rPr>
                <w:rFonts w:hint="eastAsia"/>
              </w:rPr>
              <w:t>单个</w:t>
            </w:r>
            <w:r>
              <w:t>用户的基本信息</w:t>
            </w:r>
            <w:r>
              <w:rPr>
                <w:rFonts w:hint="eastAsia"/>
              </w:rPr>
              <w:t>（</w:t>
            </w:r>
            <w:r>
              <w:t>包括用户基本信息</w:t>
            </w:r>
            <w:r>
              <w:rPr>
                <w:rFonts w:hint="eastAsia"/>
              </w:rPr>
              <w:t>、</w:t>
            </w:r>
            <w:r>
              <w:t>用户参与项目</w:t>
            </w:r>
            <w:r>
              <w:rPr>
                <w:rFonts w:hint="eastAsia"/>
              </w:rPr>
              <w:t>、</w:t>
            </w:r>
            <w:r>
              <w:t>用户创建项目</w:t>
            </w:r>
            <w:r>
              <w:rPr>
                <w:rFonts w:hint="eastAsia"/>
              </w:rPr>
              <w:t>）</w:t>
            </w:r>
          </w:p>
          <w:p w:rsidR="009B5B16" w:rsidRDefault="009B5B16" w:rsidP="00C72BCE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重复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流程，直到编程爱好者结束查询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编程爱好者输入的单个用户的登录名不存在或输入格式错误</w:t>
            </w:r>
          </w:p>
          <w:p w:rsidR="009B5B16" w:rsidRDefault="009B5B16" w:rsidP="00C72BC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系统提示该用户不存在或提示输入有误</w:t>
            </w:r>
          </w:p>
          <w:p w:rsidR="009B5B16" w:rsidRDefault="009B5B16" w:rsidP="00C72BC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重新输入用户登录名进行查询</w:t>
            </w:r>
          </w:p>
          <w:p w:rsidR="009B5B16" w:rsidRDefault="009B5B16" w:rsidP="00C72BCE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系统显示所搜索的单个用户的基本信息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用户基本信息最好使用表格等清晰的结构展示。</w:t>
            </w:r>
          </w:p>
        </w:tc>
      </w:tr>
    </w:tbl>
    <w:p w:rsidR="009B5B16" w:rsidRPr="009B5B16" w:rsidRDefault="009B5B16" w:rsidP="009B5B16"/>
    <w:sectPr w:rsidR="009B5B16" w:rsidRPr="009B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681" w:rsidRDefault="009A7681" w:rsidP="001F0D73">
      <w:r>
        <w:separator/>
      </w:r>
    </w:p>
  </w:endnote>
  <w:endnote w:type="continuationSeparator" w:id="0">
    <w:p w:rsidR="009A7681" w:rsidRDefault="009A7681" w:rsidP="001F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681" w:rsidRDefault="009A7681" w:rsidP="001F0D73">
      <w:r>
        <w:separator/>
      </w:r>
    </w:p>
  </w:footnote>
  <w:footnote w:type="continuationSeparator" w:id="0">
    <w:p w:rsidR="009A7681" w:rsidRDefault="009A7681" w:rsidP="001F0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37FE"/>
    <w:multiLevelType w:val="hybridMultilevel"/>
    <w:tmpl w:val="C61E09E8"/>
    <w:lvl w:ilvl="0" w:tplc="7DC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977C7"/>
    <w:multiLevelType w:val="multilevel"/>
    <w:tmpl w:val="20C977C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0155C"/>
    <w:multiLevelType w:val="hybridMultilevel"/>
    <w:tmpl w:val="5FA80848"/>
    <w:lvl w:ilvl="0" w:tplc="86701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1B37A7"/>
    <w:multiLevelType w:val="multilevel"/>
    <w:tmpl w:val="EF0E70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BBF12BE"/>
    <w:multiLevelType w:val="hybridMultilevel"/>
    <w:tmpl w:val="0F2452BC"/>
    <w:lvl w:ilvl="0" w:tplc="01D4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0F"/>
    <w:rsid w:val="00016B5E"/>
    <w:rsid w:val="000C366F"/>
    <w:rsid w:val="001F0D73"/>
    <w:rsid w:val="00293BD4"/>
    <w:rsid w:val="00356E8C"/>
    <w:rsid w:val="004A5DFF"/>
    <w:rsid w:val="0055137A"/>
    <w:rsid w:val="00564F53"/>
    <w:rsid w:val="005C188F"/>
    <w:rsid w:val="0068424F"/>
    <w:rsid w:val="006A7405"/>
    <w:rsid w:val="006B3078"/>
    <w:rsid w:val="00744507"/>
    <w:rsid w:val="00770E8E"/>
    <w:rsid w:val="00914F0F"/>
    <w:rsid w:val="00952F69"/>
    <w:rsid w:val="009A7681"/>
    <w:rsid w:val="009B5B16"/>
    <w:rsid w:val="00A96C8B"/>
    <w:rsid w:val="00B938B8"/>
    <w:rsid w:val="00E45F81"/>
    <w:rsid w:val="00F60498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ABCDD-A1BE-4BF5-8DAB-A038BF86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F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F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F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4F0F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564F53"/>
    <w:pPr>
      <w:ind w:firstLineChars="200" w:firstLine="420"/>
    </w:pPr>
    <w:rPr>
      <w:rFonts w:ascii="Calibri" w:eastAsia="宋体" w:hAnsi="Calibri" w:cs="Times New Roman"/>
    </w:rPr>
  </w:style>
  <w:style w:type="table" w:styleId="a4">
    <w:name w:val="Table Grid"/>
    <w:basedOn w:val="a1"/>
    <w:uiPriority w:val="39"/>
    <w:rsid w:val="00564F5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F0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0D7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0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0D7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445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4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2016-02-28T02:25:00Z</dcterms:created>
  <dcterms:modified xsi:type="dcterms:W3CDTF">2016-03-03T11:50:00Z</dcterms:modified>
</cp:coreProperties>
</file>